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E7CE" w14:textId="77777777" w:rsidR="00D70A87" w:rsidRDefault="00D70A87"/>
    <w:tbl>
      <w:tblPr>
        <w:tblW w:w="990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52"/>
        <w:gridCol w:w="9648"/>
      </w:tblGrid>
      <w:tr w:rsidR="002D5A2C" w14:paraId="4B9A5252" w14:textId="77777777" w:rsidTr="00AE6991">
        <w:trPr>
          <w:cantSplit/>
        </w:trPr>
        <w:tc>
          <w:tcPr>
            <w:tcW w:w="9900" w:type="dxa"/>
            <w:gridSpan w:val="2"/>
            <w:vAlign w:val="center"/>
          </w:tcPr>
          <w:p w14:paraId="293DF2FD" w14:textId="77777777" w:rsidR="00FC1209" w:rsidRDefault="00FC1209" w:rsidP="00FC1209">
            <w:pPr>
              <w:pStyle w:val="Name"/>
              <w:spacing w:after="120" w:line="240" w:lineRule="auto"/>
            </w:pPr>
            <w:r>
              <w:t>linda l. corbin</w:t>
            </w:r>
          </w:p>
          <w:p w14:paraId="2CDA1E77" w14:textId="146AB7E8" w:rsidR="00FC1209" w:rsidRPr="0073393A" w:rsidRDefault="00FC1209" w:rsidP="0095222D">
            <w:pPr>
              <w:jc w:val="center"/>
              <w:rPr>
                <w:sz w:val="18"/>
                <w:szCs w:val="18"/>
              </w:rPr>
            </w:pPr>
            <w:r w:rsidRPr="0073393A">
              <w:rPr>
                <w:sz w:val="18"/>
                <w:szCs w:val="18"/>
              </w:rPr>
              <w:t>PHILADELPHIA, PA 19141</w:t>
            </w:r>
            <w:r w:rsidR="0095222D" w:rsidRPr="0073393A">
              <w:rPr>
                <w:sz w:val="18"/>
                <w:szCs w:val="18"/>
              </w:rPr>
              <w:t xml:space="preserve"> </w:t>
            </w:r>
            <w:r w:rsidR="0095222D" w:rsidRPr="0073393A">
              <w:rPr>
                <w:sz w:val="18"/>
                <w:szCs w:val="18"/>
                <w:lang w:val="fr-FR"/>
              </w:rPr>
              <w:t xml:space="preserve">• </w:t>
            </w:r>
            <w:r w:rsidRPr="0073393A">
              <w:rPr>
                <w:sz w:val="18"/>
                <w:szCs w:val="18"/>
              </w:rPr>
              <w:t xml:space="preserve">(215) 439-0597 </w:t>
            </w:r>
            <w:r w:rsidRPr="0073393A">
              <w:rPr>
                <w:sz w:val="18"/>
                <w:szCs w:val="18"/>
                <w:lang w:val="fr-FR"/>
              </w:rPr>
              <w:t>• LIN</w:t>
            </w:r>
            <w:r w:rsidR="0095222D" w:rsidRPr="0073393A">
              <w:rPr>
                <w:sz w:val="18"/>
                <w:szCs w:val="18"/>
                <w:lang w:val="fr-FR"/>
              </w:rPr>
              <w:t>DACORBIN05</w:t>
            </w:r>
            <w:r w:rsidRPr="0073393A">
              <w:rPr>
                <w:sz w:val="18"/>
                <w:szCs w:val="18"/>
                <w:lang w:val="fr-FR"/>
              </w:rPr>
              <w:t>@</w:t>
            </w:r>
            <w:r w:rsidR="0095222D" w:rsidRPr="0073393A">
              <w:rPr>
                <w:sz w:val="18"/>
                <w:szCs w:val="18"/>
                <w:lang w:val="fr-FR"/>
              </w:rPr>
              <w:t>GMAIL</w:t>
            </w:r>
            <w:r w:rsidRPr="0073393A">
              <w:rPr>
                <w:sz w:val="18"/>
                <w:szCs w:val="18"/>
                <w:lang w:val="fr-FR"/>
              </w:rPr>
              <w:t>.COM</w:t>
            </w:r>
          </w:p>
          <w:p w14:paraId="755EA985" w14:textId="77777777" w:rsidR="002D5A2C" w:rsidRPr="00DF2DFA" w:rsidRDefault="00DF2DFA" w:rsidP="006376F9">
            <w:pPr>
              <w:pStyle w:val="SectionTitle"/>
              <w:rPr>
                <w:b/>
                <w:sz w:val="22"/>
                <w:szCs w:val="22"/>
              </w:rPr>
            </w:pPr>
            <w:r w:rsidRPr="00DF2DFA">
              <w:rPr>
                <w:b/>
                <w:sz w:val="22"/>
                <w:szCs w:val="22"/>
              </w:rPr>
              <w:t>Professional Experience</w:t>
            </w:r>
          </w:p>
        </w:tc>
      </w:tr>
      <w:tr w:rsidR="00C76E9E" w14:paraId="59AD4D59" w14:textId="77777777" w:rsidTr="00394E09">
        <w:trPr>
          <w:trHeight w:val="2914"/>
        </w:trPr>
        <w:tc>
          <w:tcPr>
            <w:tcW w:w="252" w:type="dxa"/>
          </w:tcPr>
          <w:p w14:paraId="7A54E921" w14:textId="77777777" w:rsidR="00C76E9E" w:rsidRDefault="00C76E9E" w:rsidP="00C76E9E"/>
        </w:tc>
        <w:tc>
          <w:tcPr>
            <w:tcW w:w="9648" w:type="dxa"/>
          </w:tcPr>
          <w:p w14:paraId="13253B89" w14:textId="3DD3AAF2" w:rsidR="00FE5B92" w:rsidRDefault="00FE5B92" w:rsidP="00394E09">
            <w:pPr>
              <w:spacing w:before="120"/>
              <w:jc w:val="left"/>
              <w:rPr>
                <w:szCs w:val="22"/>
              </w:rPr>
            </w:pPr>
            <w:r w:rsidRPr="00394E09">
              <w:rPr>
                <w:b/>
                <w:bCs/>
                <w:szCs w:val="22"/>
              </w:rPr>
              <w:t>Temple University</w:t>
            </w:r>
            <w:r w:rsidR="00281D3F">
              <w:rPr>
                <w:b/>
                <w:bCs/>
                <w:szCs w:val="22"/>
              </w:rPr>
              <w:t xml:space="preserve"> </w:t>
            </w:r>
            <w:r>
              <w:rPr>
                <w:szCs w:val="22"/>
              </w:rPr>
              <w:t xml:space="preserve">                                                                                                             </w:t>
            </w:r>
            <w:ins w:id="0" w:author="Michael Costantini" w:date="2022-07-17T14:57:00Z">
              <w:r w:rsidR="00B1007F">
                <w:rPr>
                  <w:szCs w:val="22"/>
                </w:rPr>
                <w:t xml:space="preserve"> </w:t>
              </w:r>
            </w:ins>
            <w:r>
              <w:rPr>
                <w:szCs w:val="22"/>
              </w:rPr>
              <w:t xml:space="preserve">   </w:t>
            </w:r>
            <w:r w:rsidR="00C76E9E">
              <w:rPr>
                <w:szCs w:val="22"/>
              </w:rPr>
              <w:t>Philadelphia, PA</w:t>
            </w:r>
          </w:p>
          <w:p w14:paraId="57F3E6E4" w14:textId="67A486DD" w:rsidR="00C76E9E" w:rsidRPr="00E076EF" w:rsidRDefault="00C76E9E" w:rsidP="00394E09">
            <w:pPr>
              <w:spacing w:after="80"/>
              <w:jc w:val="left"/>
              <w:rPr>
                <w:szCs w:val="22"/>
              </w:rPr>
            </w:pPr>
            <w:r w:rsidRPr="00394E09">
              <w:rPr>
                <w:i/>
                <w:iCs/>
                <w:szCs w:val="22"/>
              </w:rPr>
              <w:t>Administrative Coordinator</w:t>
            </w:r>
            <w:r w:rsidR="00FE5B92" w:rsidRPr="00394E09">
              <w:rPr>
                <w:b/>
                <w:bCs/>
                <w:szCs w:val="22"/>
              </w:rPr>
              <w:t xml:space="preserve">   </w:t>
            </w:r>
            <w:r w:rsidR="00FE5B92">
              <w:rPr>
                <w:b/>
                <w:bCs/>
                <w:i/>
                <w:iCs/>
                <w:szCs w:val="22"/>
              </w:rPr>
              <w:t xml:space="preserve">                                                                                 </w:t>
            </w:r>
            <w:r w:rsidR="00281D3F">
              <w:rPr>
                <w:b/>
                <w:bCs/>
                <w:i/>
                <w:iCs/>
                <w:szCs w:val="22"/>
              </w:rPr>
              <w:t xml:space="preserve">   </w:t>
            </w:r>
            <w:r w:rsidR="00FE5B92">
              <w:rPr>
                <w:b/>
                <w:bCs/>
                <w:i/>
                <w:iCs/>
                <w:szCs w:val="22"/>
              </w:rPr>
              <w:t xml:space="preserve">    </w:t>
            </w:r>
            <w:ins w:id="1" w:author="Michael Costantini" w:date="2022-07-17T14:57:00Z">
              <w:r w:rsidR="00B1007F">
                <w:rPr>
                  <w:b/>
                  <w:bCs/>
                  <w:i/>
                  <w:iCs/>
                  <w:szCs w:val="22"/>
                </w:rPr>
                <w:t xml:space="preserve">   </w:t>
              </w:r>
            </w:ins>
            <w:r w:rsidR="00FE5B92">
              <w:rPr>
                <w:b/>
                <w:bCs/>
                <w:i/>
                <w:iCs/>
                <w:szCs w:val="22"/>
              </w:rPr>
              <w:t xml:space="preserve">  </w:t>
            </w:r>
            <w:r w:rsidR="00FE5B92">
              <w:rPr>
                <w:szCs w:val="22"/>
              </w:rPr>
              <w:t>August 2013 – July 2020</w:t>
            </w:r>
          </w:p>
          <w:p w14:paraId="42EDA6F9" w14:textId="5FBD7C3E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>
              <w:rPr>
                <w:rFonts w:cs="Arial"/>
                <w:bCs/>
                <w:iCs/>
                <w:color w:val="000000"/>
              </w:rPr>
              <w:t>Process</w:t>
            </w:r>
            <w:r w:rsidR="009D6943">
              <w:rPr>
                <w:rFonts w:cs="Arial"/>
                <w:bCs/>
                <w:iCs/>
                <w:color w:val="000000"/>
              </w:rPr>
              <w:t xml:space="preserve"> </w:t>
            </w:r>
            <w:r>
              <w:rPr>
                <w:rFonts w:cs="Arial"/>
                <w:bCs/>
                <w:iCs/>
                <w:color w:val="000000"/>
              </w:rPr>
              <w:t>resident applications from start to completion through PASS system.</w:t>
            </w:r>
          </w:p>
          <w:p w14:paraId="322B78BF" w14:textId="77777777" w:rsidR="00C76E9E" w:rsidRPr="005231CF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5231CF">
              <w:rPr>
                <w:rFonts w:cs="Arial"/>
                <w:bCs/>
                <w:iCs/>
                <w:color w:val="000000"/>
              </w:rPr>
              <w:t>Serve as the first point of contact for diverse</w:t>
            </w:r>
            <w:r>
              <w:rPr>
                <w:rFonts w:cs="Arial"/>
                <w:bCs/>
                <w:iCs/>
                <w:color w:val="000000"/>
              </w:rPr>
              <w:t xml:space="preserve"> applicants, </w:t>
            </w:r>
            <w:r w:rsidRPr="005231CF">
              <w:rPr>
                <w:rFonts w:cs="Arial"/>
                <w:bCs/>
                <w:iCs/>
                <w:color w:val="000000"/>
              </w:rPr>
              <w:t>faculty, residents, students, staff, and external constituents.</w:t>
            </w:r>
          </w:p>
          <w:p w14:paraId="48C40C81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t>Participate in special projects, as directed, and attend planning sessions to aid in meeting project goals.</w:t>
            </w:r>
          </w:p>
          <w:p w14:paraId="242097E4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bCs/>
                <w:iCs/>
                <w:color w:val="000000"/>
              </w:rPr>
              <w:t xml:space="preserve">Maintain the electronic calendar and schedule changes for the department.  </w:t>
            </w:r>
          </w:p>
          <w:p w14:paraId="116FD64E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bCs/>
                <w:iCs/>
                <w:color w:val="000000"/>
              </w:rPr>
              <w:t xml:space="preserve">Coordinate travel arrangements, lunch and learn sessions, and CE courses for the department. </w:t>
            </w:r>
          </w:p>
          <w:p w14:paraId="0A7D24F6" w14:textId="5CDD713B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bCs/>
                <w:iCs/>
                <w:color w:val="000000"/>
              </w:rPr>
              <w:t>Prepare purchase requisitions and resolve payment issues with the accounts payable department</w:t>
            </w:r>
          </w:p>
          <w:p w14:paraId="7DFFB4CD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>
              <w:rPr>
                <w:rFonts w:cs="Arial"/>
                <w:bCs/>
                <w:iCs/>
                <w:color w:val="000000"/>
              </w:rPr>
              <w:t>M</w:t>
            </w:r>
            <w:r w:rsidRPr="0099221A">
              <w:rPr>
                <w:rFonts w:cs="Arial"/>
                <w:bCs/>
                <w:iCs/>
                <w:color w:val="000000"/>
              </w:rPr>
              <w:t>a</w:t>
            </w:r>
            <w:r>
              <w:rPr>
                <w:rFonts w:cs="Arial"/>
                <w:bCs/>
                <w:iCs/>
                <w:color w:val="000000"/>
              </w:rPr>
              <w:t>nage</w:t>
            </w:r>
            <w:r w:rsidRPr="0099221A">
              <w:rPr>
                <w:rFonts w:cs="Arial"/>
                <w:bCs/>
                <w:iCs/>
                <w:color w:val="000000"/>
              </w:rPr>
              <w:t xml:space="preserve"> inventory of office supplies and monitor office expenditures in TU</w:t>
            </w:r>
            <w:r>
              <w:rPr>
                <w:rFonts w:cs="Arial"/>
                <w:bCs/>
                <w:iCs/>
                <w:color w:val="000000"/>
              </w:rPr>
              <w:t xml:space="preserve"> </w:t>
            </w:r>
            <w:r w:rsidRPr="0099221A">
              <w:rPr>
                <w:rFonts w:cs="Arial"/>
                <w:bCs/>
                <w:iCs/>
                <w:color w:val="000000"/>
              </w:rPr>
              <w:t>Marketplace.</w:t>
            </w:r>
          </w:p>
          <w:p w14:paraId="55C80898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>
              <w:rPr>
                <w:rFonts w:cs="Arial"/>
                <w:bCs/>
                <w:iCs/>
                <w:color w:val="000000"/>
              </w:rPr>
              <w:t>Serve on Committees, coordinate meetings and draft meeting minutes.</w:t>
            </w:r>
            <w:r w:rsidRPr="0099221A">
              <w:rPr>
                <w:rFonts w:cs="Arial"/>
                <w:bCs/>
                <w:iCs/>
                <w:color w:val="000000"/>
              </w:rPr>
              <w:t xml:space="preserve"> </w:t>
            </w:r>
          </w:p>
          <w:p w14:paraId="75FE8D40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lang w:val="en"/>
              </w:rPr>
              <w:t>Provide/coordinate technical support and problem solving for computer/office equipment as necessary.</w:t>
            </w:r>
          </w:p>
          <w:p w14:paraId="417DCEE1" w14:textId="77777777" w:rsidR="00C76E9E" w:rsidRPr="0099221A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bCs/>
                <w:iCs/>
                <w:color w:val="000000"/>
              </w:rPr>
              <w:t xml:space="preserve">Provide quality service to </w:t>
            </w:r>
            <w:r>
              <w:rPr>
                <w:rFonts w:cs="Arial"/>
                <w:bCs/>
                <w:iCs/>
                <w:color w:val="000000"/>
              </w:rPr>
              <w:t xml:space="preserve">diverse </w:t>
            </w:r>
            <w:r w:rsidRPr="0099221A">
              <w:rPr>
                <w:rFonts w:cs="Arial"/>
                <w:bCs/>
                <w:iCs/>
                <w:color w:val="000000"/>
              </w:rPr>
              <w:t>faculty, residents, staff, customers, and administration of all levels.</w:t>
            </w:r>
          </w:p>
          <w:p w14:paraId="634DEBFD" w14:textId="2752276F" w:rsidR="00C76E9E" w:rsidRPr="00394E09" w:rsidRDefault="00C76E9E" w:rsidP="00394E09">
            <w:pPr>
              <w:numPr>
                <w:ilvl w:val="0"/>
                <w:numId w:val="18"/>
              </w:numPr>
              <w:contextualSpacing/>
              <w:rPr>
                <w:rFonts w:cs="Arial"/>
                <w:bCs/>
                <w:iCs/>
                <w:color w:val="000000"/>
              </w:rPr>
            </w:pPr>
            <w:r w:rsidRPr="0099221A">
              <w:rPr>
                <w:rFonts w:cs="Arial"/>
                <w:bCs/>
                <w:iCs/>
                <w:color w:val="000000"/>
              </w:rPr>
              <w:t>Supervise</w:t>
            </w:r>
            <w:r>
              <w:rPr>
                <w:rFonts w:cs="Arial"/>
                <w:bCs/>
                <w:iCs/>
                <w:color w:val="000000"/>
              </w:rPr>
              <w:t xml:space="preserve"> support staff and student workers while following Temple</w:t>
            </w:r>
            <w:r w:rsidR="00C50968">
              <w:rPr>
                <w:rFonts w:cs="Arial"/>
                <w:bCs/>
                <w:iCs/>
                <w:color w:val="000000"/>
              </w:rPr>
              <w:t xml:space="preserve"> University</w:t>
            </w:r>
            <w:r>
              <w:rPr>
                <w:rFonts w:cs="Arial"/>
                <w:bCs/>
                <w:iCs/>
                <w:color w:val="000000"/>
              </w:rPr>
              <w:t>’s policies and procedures.</w:t>
            </w:r>
          </w:p>
          <w:p w14:paraId="3F632D64" w14:textId="77777777" w:rsidR="00C76E9E" w:rsidRDefault="00C76E9E" w:rsidP="00C76E9E">
            <w:pPr>
              <w:rPr>
                <w:b/>
                <w:bCs/>
                <w:sz w:val="20"/>
              </w:rPr>
            </w:pPr>
          </w:p>
          <w:p w14:paraId="5AD11F0E" w14:textId="5DF5CE5F" w:rsidR="00C76E9E" w:rsidRPr="00DF2DFA" w:rsidRDefault="00C76E9E" w:rsidP="00C76E9E">
            <w:pPr>
              <w:rPr>
                <w:bCs/>
                <w:sz w:val="20"/>
              </w:rPr>
            </w:pPr>
            <w:del w:id="2" w:author="Michael Costantini" w:date="2022-07-17T14:58:00Z">
              <w:r w:rsidDel="00B1007F">
                <w:rPr>
                  <w:bCs/>
                  <w:szCs w:val="22"/>
                </w:rPr>
                <w:delText xml:space="preserve">June 2010 – August 2013         </w:delText>
              </w:r>
            </w:del>
            <w:r w:rsidRPr="00394E09">
              <w:rPr>
                <w:b/>
                <w:szCs w:val="22"/>
              </w:rPr>
              <w:t xml:space="preserve">Temple </w:t>
            </w:r>
            <w:r w:rsidR="00281D3F">
              <w:rPr>
                <w:b/>
                <w:szCs w:val="22"/>
              </w:rPr>
              <w:t>University Hospital</w:t>
            </w:r>
            <w:r w:rsidR="00281D3F">
              <w:rPr>
                <w:bCs/>
                <w:szCs w:val="22"/>
              </w:rPr>
              <w:t xml:space="preserve">           </w:t>
            </w:r>
            <w:ins w:id="3" w:author="Michael Costantini" w:date="2022-07-17T14:57:00Z">
              <w:r w:rsidR="00B1007F">
                <w:rPr>
                  <w:bCs/>
                  <w:szCs w:val="22"/>
                </w:rPr>
                <w:t xml:space="preserve">                                 </w:t>
              </w:r>
            </w:ins>
            <w:ins w:id="4" w:author="Michael Costantini" w:date="2022-07-17T14:58:00Z">
              <w:r w:rsidR="00B1007F">
                <w:rPr>
                  <w:bCs/>
                  <w:szCs w:val="22"/>
                </w:rPr>
                <w:t xml:space="preserve">                                                </w:t>
              </w:r>
            </w:ins>
            <w:ins w:id="5" w:author="Michael Costantini" w:date="2022-07-17T14:57:00Z">
              <w:r w:rsidR="00B1007F">
                <w:rPr>
                  <w:bCs/>
                  <w:szCs w:val="22"/>
                </w:rPr>
                <w:t xml:space="preserve">      </w:t>
              </w:r>
            </w:ins>
            <w:r w:rsidR="00281D3F">
              <w:rPr>
                <w:bCs/>
                <w:szCs w:val="22"/>
              </w:rPr>
              <w:t xml:space="preserve">  </w:t>
            </w:r>
            <w:r>
              <w:rPr>
                <w:bCs/>
                <w:szCs w:val="22"/>
              </w:rPr>
              <w:t>Philadelphia, PA</w:t>
            </w:r>
          </w:p>
          <w:p w14:paraId="23A1521A" w14:textId="009937D6" w:rsidR="00C76E9E" w:rsidRPr="00B1007F" w:rsidRDefault="00C76E9E" w:rsidP="00C76E9E">
            <w:pPr>
              <w:rPr>
                <w:i/>
                <w:szCs w:val="22"/>
                <w:rPrChange w:id="6" w:author="Michael Costantini" w:date="2022-07-17T14:58:00Z">
                  <w:rPr>
                    <w:b/>
                    <w:bCs/>
                    <w:i/>
                    <w:szCs w:val="22"/>
                  </w:rPr>
                </w:rPrChange>
              </w:rPr>
            </w:pPr>
            <w:r w:rsidRPr="00B1007F">
              <w:rPr>
                <w:i/>
                <w:szCs w:val="22"/>
                <w:rPrChange w:id="7" w:author="Michael Costantini" w:date="2022-07-17T14:58:00Z">
                  <w:rPr>
                    <w:b/>
                    <w:bCs/>
                    <w:i/>
                    <w:szCs w:val="22"/>
                  </w:rPr>
                </w:rPrChange>
              </w:rPr>
              <w:t>Lead Administrative Specialist</w:t>
            </w:r>
            <w:ins w:id="8" w:author="Michael Costantini" w:date="2022-07-17T14:57:00Z">
              <w:r w:rsidR="00B1007F" w:rsidRPr="00B1007F">
                <w:rPr>
                  <w:i/>
                  <w:szCs w:val="22"/>
                  <w:rPrChange w:id="9" w:author="Michael Costantini" w:date="2022-07-17T14:58:00Z">
                    <w:rPr>
                      <w:b/>
                      <w:bCs/>
                      <w:i/>
                      <w:szCs w:val="22"/>
                    </w:rPr>
                  </w:rPrChange>
                </w:rPr>
                <w:t xml:space="preserve"> </w:t>
              </w:r>
            </w:ins>
            <w:ins w:id="10" w:author="Michael Costantini" w:date="2022-07-17T14:58:00Z">
              <w:r w:rsidR="00B1007F">
                <w:rPr>
                  <w:i/>
                  <w:szCs w:val="22"/>
                </w:rPr>
                <w:t xml:space="preserve">                                                                                            </w:t>
              </w:r>
            </w:ins>
            <w:ins w:id="11" w:author="Michael Costantini" w:date="2022-07-17T14:57:00Z">
              <w:r w:rsidR="00B1007F" w:rsidRPr="00B1007F">
                <w:rPr>
                  <w:iCs/>
                  <w:szCs w:val="22"/>
                  <w:rPrChange w:id="12" w:author="Michael Costantini" w:date="2022-07-17T15:06:00Z">
                    <w:rPr>
                      <w:b/>
                      <w:bCs/>
                      <w:i/>
                      <w:szCs w:val="22"/>
                    </w:rPr>
                  </w:rPrChange>
                </w:rPr>
                <w:t>June 2010 – August 2013</w:t>
              </w:r>
            </w:ins>
          </w:p>
          <w:p w14:paraId="7ED76624" w14:textId="7699B0DC" w:rsidR="00C76E9E" w:rsidRDefault="00C76E9E" w:rsidP="00394E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Arial"/>
                <w:bCs/>
                <w:iCs/>
                <w:color w:val="000000"/>
                <w:szCs w:val="22"/>
              </w:rPr>
            </w:pPr>
            <w:r w:rsidRPr="00025C82">
              <w:rPr>
                <w:rFonts w:cs="Arial"/>
                <w:bCs/>
                <w:iCs/>
                <w:color w:val="000000"/>
                <w:szCs w:val="22"/>
              </w:rPr>
              <w:t>Manage</w:t>
            </w:r>
            <w:r w:rsidR="00021FDE">
              <w:rPr>
                <w:rFonts w:cs="Arial"/>
                <w:bCs/>
                <w:iCs/>
                <w:color w:val="000000"/>
                <w:szCs w:val="22"/>
              </w:rPr>
              <w:t>d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daily operations</w:t>
            </w:r>
            <w:r w:rsidR="00021FDE">
              <w:rPr>
                <w:rFonts w:cs="Arial"/>
                <w:bCs/>
                <w:iCs/>
                <w:color w:val="000000"/>
                <w:szCs w:val="22"/>
              </w:rPr>
              <w:t xml:space="preserve"> with</w:t>
            </w:r>
            <w:r w:rsidR="009B189F">
              <w:rPr>
                <w:rFonts w:cs="Arial"/>
                <w:bCs/>
                <w:iCs/>
                <w:color w:val="000000"/>
                <w:szCs w:val="22"/>
              </w:rPr>
              <w:t xml:space="preserve"> Executives and</w:t>
            </w:r>
            <w:r w:rsidR="00021FDE">
              <w:rPr>
                <w:rFonts w:cs="Arial"/>
                <w:bCs/>
                <w:iCs/>
                <w:color w:val="000000"/>
                <w:szCs w:val="22"/>
              </w:rPr>
              <w:t xml:space="preserve"> Department Chairs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 w:rsidR="00021FDE">
              <w:rPr>
                <w:rFonts w:cs="Arial"/>
                <w:bCs/>
                <w:iCs/>
                <w:color w:val="000000"/>
                <w:szCs w:val="22"/>
              </w:rPr>
              <w:t>to ensure successful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>
              <w:rPr>
                <w:rFonts w:cs="Arial"/>
                <w:bCs/>
                <w:iCs/>
                <w:color w:val="000000"/>
                <w:szCs w:val="22"/>
              </w:rPr>
              <w:t>practices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 w:rsidR="00021FDE">
              <w:rPr>
                <w:rFonts w:cs="Arial"/>
                <w:bCs/>
                <w:iCs/>
                <w:color w:val="000000"/>
                <w:szCs w:val="22"/>
              </w:rPr>
              <w:t>across multiple departments</w:t>
            </w:r>
          </w:p>
          <w:p w14:paraId="287663D9" w14:textId="460BC959" w:rsidR="00C76E9E" w:rsidRDefault="0042343C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Supervised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and train</w:t>
            </w:r>
            <w:r>
              <w:rPr>
                <w:rFonts w:cs="Arial"/>
                <w:bCs/>
                <w:iCs/>
                <w:color w:val="000000"/>
                <w:szCs w:val="22"/>
              </w:rPr>
              <w:t>ed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staff</w:t>
            </w:r>
            <w:r w:rsidR="00C76E9E" w:rsidRPr="00025C82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 w:rsidR="00C81ED4">
              <w:rPr>
                <w:rFonts w:cs="Arial"/>
                <w:bCs/>
                <w:iCs/>
                <w:color w:val="000000"/>
                <w:szCs w:val="22"/>
              </w:rPr>
              <w:t>on technical systems and daily operations</w:t>
            </w:r>
          </w:p>
          <w:p w14:paraId="60E13D8B" w14:textId="792F1C41" w:rsidR="00C76E9E" w:rsidRDefault="00C81ED4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E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valuate</w:t>
            </w:r>
            <w:r>
              <w:rPr>
                <w:rFonts w:cs="Arial"/>
                <w:bCs/>
                <w:iCs/>
                <w:color w:val="000000"/>
                <w:szCs w:val="22"/>
              </w:rPr>
              <w:t>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team </w:t>
            </w:r>
            <w:r>
              <w:rPr>
                <w:rFonts w:cs="Arial"/>
                <w:bCs/>
                <w:iCs/>
                <w:color w:val="000000"/>
                <w:szCs w:val="22"/>
              </w:rPr>
              <w:t>performance metrics and implemented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methods for 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improve</w:t>
            </w:r>
            <w:r>
              <w:rPr>
                <w:rFonts w:cs="Arial"/>
                <w:bCs/>
                <w:iCs/>
                <w:color w:val="000000"/>
                <w:szCs w:val="22"/>
              </w:rPr>
              <w:t>ment</w:t>
            </w:r>
          </w:p>
          <w:p w14:paraId="3C02E2CD" w14:textId="6B828411" w:rsidR="00C76E9E" w:rsidRDefault="00194FBC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Provided</w:t>
            </w:r>
            <w:r w:rsidR="00C76E9E" w:rsidRPr="00025C82">
              <w:rPr>
                <w:rFonts w:cs="Arial"/>
                <w:bCs/>
                <w:iCs/>
                <w:color w:val="000000"/>
                <w:szCs w:val="22"/>
              </w:rPr>
              <w:t xml:space="preserve"> 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exceptional customer service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 by interfacing with patients and holding staff accountable</w:t>
            </w:r>
          </w:p>
          <w:p w14:paraId="55C39C20" w14:textId="665A39E6" w:rsidR="00C76E9E" w:rsidRDefault="00021FDE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Coordinated with Doctors to s</w:t>
            </w:r>
            <w:r w:rsidR="00C76E9E" w:rsidRPr="00025C82">
              <w:rPr>
                <w:rFonts w:cs="Arial"/>
                <w:bCs/>
                <w:iCs/>
                <w:color w:val="000000"/>
                <w:szCs w:val="22"/>
              </w:rPr>
              <w:t xml:space="preserve">chedule patient procedures, appointments, 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and </w:t>
            </w:r>
            <w:r w:rsidR="00C76E9E" w:rsidRPr="00025C82">
              <w:rPr>
                <w:rFonts w:cs="Arial"/>
                <w:bCs/>
                <w:iCs/>
                <w:color w:val="000000"/>
                <w:szCs w:val="22"/>
              </w:rPr>
              <w:t>registrat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ion</w:t>
            </w:r>
          </w:p>
          <w:p w14:paraId="4C4966AB" w14:textId="44B167B5" w:rsidR="00C76E9E" w:rsidRDefault="00C76E9E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Handle</w:t>
            </w:r>
            <w:r w:rsidR="00C81ED4">
              <w:rPr>
                <w:rFonts w:cs="Arial"/>
                <w:bCs/>
                <w:iCs/>
                <w:color w:val="000000"/>
                <w:szCs w:val="22"/>
              </w:rPr>
              <w:t>d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 insurance verification</w:t>
            </w:r>
            <w:r w:rsidR="00194FBC">
              <w:rPr>
                <w:rFonts w:cs="Arial"/>
                <w:bCs/>
                <w:iCs/>
                <w:color w:val="000000"/>
                <w:szCs w:val="22"/>
              </w:rPr>
              <w:t>, benefit collection, and completed authorization</w:t>
            </w:r>
          </w:p>
          <w:p w14:paraId="36F48F4E" w14:textId="79E9942A" w:rsidR="00C76E9E" w:rsidRPr="00025C82" w:rsidRDefault="00194FBC" w:rsidP="00C76E9E">
            <w:pPr>
              <w:pStyle w:val="ListParagraph"/>
              <w:numPr>
                <w:ilvl w:val="0"/>
                <w:numId w:val="2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Led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team meetings 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and 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present</w:t>
            </w:r>
            <w:r>
              <w:rPr>
                <w:rFonts w:cs="Arial"/>
                <w:bCs/>
                <w:iCs/>
                <w:color w:val="000000"/>
                <w:szCs w:val="22"/>
              </w:rPr>
              <w:t>ed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 xml:space="preserve"> new policies and procedures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 from </w:t>
            </w:r>
            <w:r w:rsidR="00C76E9E">
              <w:rPr>
                <w:rFonts w:cs="Arial"/>
                <w:bCs/>
                <w:iCs/>
                <w:color w:val="000000"/>
                <w:szCs w:val="22"/>
              </w:rPr>
              <w:t>to</w:t>
            </w:r>
            <w:r>
              <w:rPr>
                <w:rFonts w:cs="Arial"/>
                <w:bCs/>
                <w:iCs/>
                <w:color w:val="000000"/>
                <w:szCs w:val="22"/>
              </w:rPr>
              <w:t xml:space="preserve"> team</w:t>
            </w:r>
          </w:p>
          <w:p w14:paraId="5F2A6D5D" w14:textId="77777777" w:rsidR="00C76E9E" w:rsidRDefault="00C76E9E" w:rsidP="00C76E9E">
            <w:pPr>
              <w:rPr>
                <w:bCs/>
                <w:szCs w:val="22"/>
              </w:rPr>
            </w:pPr>
          </w:p>
          <w:p w14:paraId="79B2744E" w14:textId="063ED5AB" w:rsidR="00C76E9E" w:rsidRPr="00DF2DFA" w:rsidRDefault="00C76E9E" w:rsidP="00C76E9E">
            <w:pPr>
              <w:rPr>
                <w:bCs/>
                <w:sz w:val="20"/>
              </w:rPr>
            </w:pPr>
            <w:del w:id="13" w:author="Michael Costantini" w:date="2022-07-17T15:12:00Z">
              <w:r w:rsidDel="00DD3C20">
                <w:rPr>
                  <w:bCs/>
                  <w:szCs w:val="22"/>
                </w:rPr>
                <w:delText>February 2006 – June 2010</w:delText>
              </w:r>
            </w:del>
            <w:del w:id="14" w:author="Michael Costantini" w:date="2022-07-17T15:11:00Z">
              <w:r w:rsidDel="00DD3C20">
                <w:rPr>
                  <w:bCs/>
                  <w:szCs w:val="22"/>
                </w:rPr>
                <w:delText xml:space="preserve">                                       </w:delText>
              </w:r>
              <w:r w:rsidR="00281D3F" w:rsidDel="00DD3C20">
                <w:rPr>
                  <w:bCs/>
                  <w:szCs w:val="22"/>
                </w:rPr>
                <w:delText xml:space="preserve"> </w:delText>
              </w:r>
              <w:r w:rsidDel="00DD3C20">
                <w:rPr>
                  <w:bCs/>
                  <w:szCs w:val="22"/>
                </w:rPr>
                <w:delText xml:space="preserve">        </w:delText>
              </w:r>
            </w:del>
            <w:del w:id="15" w:author="Michael Costantini" w:date="2022-07-17T15:12:00Z">
              <w:r w:rsidDel="00DD3C20">
                <w:rPr>
                  <w:bCs/>
                  <w:szCs w:val="22"/>
                </w:rPr>
                <w:delText xml:space="preserve">  </w:delText>
              </w:r>
            </w:del>
            <w:del w:id="16" w:author="Michael Costantini" w:date="2022-07-17T15:11:00Z">
              <w:r w:rsidDel="00DD3C20">
                <w:rPr>
                  <w:bCs/>
                  <w:szCs w:val="22"/>
                </w:rPr>
                <w:delText xml:space="preserve">    </w:delText>
              </w:r>
            </w:del>
            <w:r w:rsidRPr="00394E09">
              <w:rPr>
                <w:b/>
                <w:szCs w:val="22"/>
              </w:rPr>
              <w:t>Temple University</w:t>
            </w:r>
            <w:r w:rsidR="00281D3F" w:rsidRPr="00394E09">
              <w:rPr>
                <w:b/>
                <w:szCs w:val="22"/>
              </w:rPr>
              <w:t xml:space="preserve"> Hospital</w:t>
            </w:r>
            <w:r>
              <w:rPr>
                <w:bCs/>
                <w:szCs w:val="22"/>
              </w:rPr>
              <w:t xml:space="preserve">  </w:t>
            </w:r>
            <w:ins w:id="17" w:author="Michael Costantini" w:date="2022-07-17T14:57:00Z">
              <w:r w:rsidR="00B1007F">
                <w:rPr>
                  <w:bCs/>
                  <w:szCs w:val="22"/>
                </w:rPr>
                <w:t xml:space="preserve">  </w:t>
              </w:r>
            </w:ins>
            <w:ins w:id="18" w:author="Michael Costantini" w:date="2022-07-17T15:11:00Z">
              <w:r w:rsidR="00DD3C20">
                <w:rPr>
                  <w:bCs/>
                  <w:szCs w:val="22"/>
                </w:rPr>
                <w:t xml:space="preserve">   </w:t>
              </w:r>
            </w:ins>
            <w:ins w:id="19" w:author="Michael Costantini" w:date="2022-07-17T15:12:00Z">
              <w:r w:rsidR="00DD3C20">
                <w:rPr>
                  <w:bCs/>
                  <w:szCs w:val="22"/>
                </w:rPr>
                <w:t xml:space="preserve">                                            </w:t>
              </w:r>
            </w:ins>
            <w:ins w:id="20" w:author="Michael Costantini" w:date="2022-07-17T15:11:00Z">
              <w:r w:rsidR="00DD3C20">
                <w:rPr>
                  <w:bCs/>
                  <w:szCs w:val="22"/>
                </w:rPr>
                <w:t xml:space="preserve">                                                 </w:t>
              </w:r>
            </w:ins>
            <w:r>
              <w:rPr>
                <w:bCs/>
                <w:szCs w:val="22"/>
              </w:rPr>
              <w:t>Philadelphia, PA</w:t>
            </w:r>
          </w:p>
          <w:p w14:paraId="4E24C747" w14:textId="2F871AB4" w:rsidR="00C76E9E" w:rsidRPr="00DD3C20" w:rsidRDefault="00C76E9E" w:rsidP="00C76E9E">
            <w:pPr>
              <w:rPr>
                <w:i/>
                <w:szCs w:val="22"/>
                <w:rPrChange w:id="21" w:author="Michael Costantini" w:date="2022-07-17T15:11:00Z">
                  <w:rPr>
                    <w:b/>
                    <w:bCs/>
                    <w:i/>
                    <w:szCs w:val="22"/>
                  </w:rPr>
                </w:rPrChange>
              </w:rPr>
            </w:pPr>
            <w:r w:rsidRPr="00DD3C20">
              <w:rPr>
                <w:i/>
                <w:szCs w:val="22"/>
                <w:rPrChange w:id="22" w:author="Michael Costantini" w:date="2022-07-17T15:11:00Z">
                  <w:rPr>
                    <w:b/>
                    <w:bCs/>
                    <w:i/>
                    <w:szCs w:val="22"/>
                  </w:rPr>
                </w:rPrChange>
              </w:rPr>
              <w:t>Office Manager (Orthopedic Department)</w:t>
            </w:r>
            <w:ins w:id="23" w:author="Michael Costantini" w:date="2022-07-17T15:11:00Z">
              <w:r w:rsidR="00DD3C20">
                <w:rPr>
                  <w:i/>
                  <w:szCs w:val="22"/>
                </w:rPr>
                <w:t xml:space="preserve">                                                                      </w:t>
              </w:r>
            </w:ins>
            <w:ins w:id="24" w:author="Michael Costantini" w:date="2022-07-17T15:12:00Z">
              <w:r w:rsidR="00DD3C20">
                <w:rPr>
                  <w:i/>
                  <w:szCs w:val="22"/>
                </w:rPr>
                <w:t xml:space="preserve"> </w:t>
              </w:r>
            </w:ins>
            <w:ins w:id="25" w:author="Michael Costantini" w:date="2022-07-17T15:11:00Z">
              <w:r w:rsidR="00DD3C20">
                <w:rPr>
                  <w:i/>
                  <w:szCs w:val="22"/>
                </w:rPr>
                <w:t xml:space="preserve">      </w:t>
              </w:r>
              <w:r w:rsidR="00DD3C20" w:rsidRPr="00DD3C20">
                <w:rPr>
                  <w:iCs/>
                  <w:szCs w:val="22"/>
                  <w:rPrChange w:id="26" w:author="Michael Costantini" w:date="2022-07-17T15:12:00Z">
                    <w:rPr>
                      <w:i/>
                      <w:szCs w:val="22"/>
                    </w:rPr>
                  </w:rPrChange>
                </w:rPr>
                <w:t>February 2006 – June 2010</w:t>
              </w:r>
            </w:ins>
          </w:p>
          <w:p w14:paraId="73FDBAD8" w14:textId="77777777" w:rsidR="00C76E9E" w:rsidRDefault="00C76E9E" w:rsidP="00C76E9E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 w:rsidRPr="00025C82">
              <w:rPr>
                <w:rFonts w:cs="Arial"/>
                <w:bCs/>
                <w:iCs/>
                <w:color w:val="000000"/>
                <w:szCs w:val="22"/>
              </w:rPr>
              <w:t>Managed daily operations of h</w:t>
            </w:r>
            <w:r>
              <w:rPr>
                <w:rFonts w:cs="Arial"/>
                <w:bCs/>
                <w:iCs/>
                <w:color w:val="000000"/>
                <w:szCs w:val="22"/>
              </w:rPr>
              <w:t>igh-volume orthopedic practice</w:t>
            </w:r>
          </w:p>
          <w:p w14:paraId="67F5D851" w14:textId="1753DD55" w:rsidR="00C76E9E" w:rsidRDefault="00C76E9E" w:rsidP="00C76E9E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 w:rsidRPr="00025C82">
              <w:rPr>
                <w:rFonts w:cs="Arial"/>
                <w:bCs/>
                <w:iCs/>
                <w:color w:val="000000"/>
                <w:szCs w:val="22"/>
              </w:rPr>
              <w:t>Trained and supervised front desk staff regarding scheduling appointments,</w:t>
            </w:r>
            <w:r w:rsidR="00960A1F">
              <w:rPr>
                <w:rFonts w:cs="Arial"/>
                <w:bCs/>
                <w:iCs/>
                <w:color w:val="000000"/>
                <w:szCs w:val="22"/>
              </w:rPr>
              <w:t xml:space="preserve"> patient surgeries,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patient registration, insurance verification, charge entry, payment</w:t>
            </w:r>
            <w:r w:rsidR="00960A1F">
              <w:rPr>
                <w:rFonts w:cs="Arial"/>
                <w:bCs/>
                <w:iCs/>
                <w:color w:val="000000"/>
                <w:szCs w:val="22"/>
              </w:rPr>
              <w:t xml:space="preserve"> collection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, </w:t>
            </w:r>
            <w:r>
              <w:rPr>
                <w:rFonts w:cs="Arial"/>
                <w:bCs/>
                <w:iCs/>
                <w:color w:val="000000"/>
                <w:szCs w:val="22"/>
              </w:rPr>
              <w:t>and payment posting</w:t>
            </w:r>
          </w:p>
          <w:p w14:paraId="7592D132" w14:textId="77777777" w:rsidR="00C76E9E" w:rsidRDefault="00C76E9E" w:rsidP="00C76E9E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Rectified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reports </w:t>
            </w:r>
            <w:r>
              <w:rPr>
                <w:rFonts w:cs="Arial"/>
                <w:bCs/>
                <w:iCs/>
                <w:color w:val="000000"/>
                <w:szCs w:val="22"/>
              </w:rPr>
              <w:t>to maximize accounts receivable</w:t>
            </w:r>
          </w:p>
          <w:p w14:paraId="1351147B" w14:textId="4173CE7E" w:rsidR="00960A1F" w:rsidRDefault="00C71373" w:rsidP="00C76E9E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C</w:t>
            </w:r>
            <w:r w:rsidR="00960A1F">
              <w:rPr>
                <w:rFonts w:cs="Arial"/>
                <w:bCs/>
                <w:iCs/>
                <w:color w:val="000000"/>
                <w:szCs w:val="22"/>
              </w:rPr>
              <w:t>oordinated with vendors to source necessary supplies based on purchase orders and department needs</w:t>
            </w:r>
          </w:p>
          <w:p w14:paraId="2AE412DC" w14:textId="44537D40" w:rsidR="00C71373" w:rsidRDefault="00960A1F" w:rsidP="00C76E9E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iCs/>
                <w:color w:val="000000"/>
                <w:szCs w:val="22"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 xml:space="preserve">Reported out </w:t>
            </w:r>
            <w:r w:rsidR="00C71373">
              <w:rPr>
                <w:rFonts w:cs="Arial"/>
                <w:bCs/>
                <w:iCs/>
                <w:color w:val="000000"/>
                <w:szCs w:val="22"/>
              </w:rPr>
              <w:t>total expenses against budgeting requirements</w:t>
            </w:r>
          </w:p>
          <w:p w14:paraId="1BDA34AE" w14:textId="77777777" w:rsidR="00C76E9E" w:rsidRPr="00751A79" w:rsidRDefault="00C76E9E" w:rsidP="00C76E9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rFonts w:cs="Arial"/>
                <w:bCs/>
                <w:iCs/>
                <w:color w:val="000000"/>
                <w:szCs w:val="22"/>
              </w:rPr>
              <w:t>Pre-certified</w:t>
            </w:r>
            <w:r w:rsidRPr="00025C82">
              <w:rPr>
                <w:rFonts w:cs="Arial"/>
                <w:bCs/>
                <w:iCs/>
                <w:color w:val="000000"/>
                <w:szCs w:val="22"/>
              </w:rPr>
              <w:t xml:space="preserve"> medical procedures through he</w:t>
            </w:r>
            <w:r>
              <w:rPr>
                <w:rFonts w:cs="Arial"/>
                <w:bCs/>
                <w:iCs/>
                <w:color w:val="000000"/>
                <w:szCs w:val="22"/>
              </w:rPr>
              <w:t>althcare insurance and directed patients on needed referrals</w:t>
            </w:r>
          </w:p>
          <w:p w14:paraId="7D7A468B" w14:textId="219DF43D" w:rsidR="00C76E9E" w:rsidRPr="00394E09" w:rsidRDefault="00C76E9E" w:rsidP="00394E09">
            <w:pPr>
              <w:pStyle w:val="SectionTitle"/>
              <w:spacing w:before="240" w:after="12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education</w:t>
            </w:r>
          </w:p>
          <w:p w14:paraId="56F14804" w14:textId="7E3A500C" w:rsidR="00C76E9E" w:rsidRDefault="00C76E9E" w:rsidP="00B30FB0">
            <w:pPr>
              <w:tabs>
                <w:tab w:val="left" w:pos="7154"/>
              </w:tabs>
            </w:pPr>
            <w:del w:id="27" w:author="Michael Costantini" w:date="2022-07-17T15:08:00Z">
              <w:r w:rsidRPr="008813A3" w:rsidDel="008813A3">
                <w:rPr>
                  <w:b/>
                  <w:bCs/>
                  <w:rPrChange w:id="28" w:author="Michael Costantini" w:date="2022-07-17T15:09:00Z">
                    <w:rPr/>
                  </w:rPrChange>
                </w:rPr>
                <w:delText>1986</w:delText>
              </w:r>
              <w:r w:rsidR="00B30FB0" w:rsidRPr="008813A3" w:rsidDel="008813A3">
                <w:rPr>
                  <w:b/>
                  <w:bCs/>
                  <w:rPrChange w:id="29" w:author="Michael Costantini" w:date="2022-07-17T15:09:00Z">
                    <w:rPr/>
                  </w:rPrChange>
                </w:rPr>
                <w:delText xml:space="preserve"> </w:delText>
              </w:r>
            </w:del>
            <w:del w:id="30" w:author="Michael Costantini" w:date="2022-07-17T15:09:00Z">
              <w:r w:rsidR="00B30FB0" w:rsidRPr="008813A3" w:rsidDel="008813A3">
                <w:rPr>
                  <w:b/>
                  <w:bCs/>
                  <w:rPrChange w:id="31" w:author="Michael Costantini" w:date="2022-07-17T15:09:00Z">
                    <w:rPr/>
                  </w:rPrChange>
                </w:rPr>
                <w:delText xml:space="preserve">                                    </w:delText>
              </w:r>
            </w:del>
            <w:del w:id="32" w:author="Michael Costantini" w:date="2022-07-17T15:08:00Z">
              <w:r w:rsidR="00B30FB0" w:rsidRPr="008813A3" w:rsidDel="008813A3">
                <w:rPr>
                  <w:b/>
                  <w:bCs/>
                  <w:rPrChange w:id="33" w:author="Michael Costantini" w:date="2022-07-17T15:09:00Z">
                    <w:rPr/>
                  </w:rPrChange>
                </w:rPr>
                <w:delText xml:space="preserve">                      </w:delText>
              </w:r>
            </w:del>
            <w:del w:id="34" w:author="Michael Costantini" w:date="2022-07-17T15:09:00Z">
              <w:r w:rsidR="00B30FB0" w:rsidRPr="008813A3" w:rsidDel="008813A3">
                <w:rPr>
                  <w:b/>
                  <w:bCs/>
                  <w:rPrChange w:id="35" w:author="Michael Costantini" w:date="2022-07-17T15:09:00Z">
                    <w:rPr/>
                  </w:rPrChange>
                </w:rPr>
                <w:delText xml:space="preserve"> </w:delText>
              </w:r>
            </w:del>
            <w:r w:rsidRPr="008813A3">
              <w:rPr>
                <w:b/>
                <w:bCs/>
                <w:rPrChange w:id="36" w:author="Michael Costantini" w:date="2022-07-17T15:09:00Z">
                  <w:rPr/>
                </w:rPrChange>
              </w:rPr>
              <w:t>Temple University</w:t>
            </w:r>
            <w:r w:rsidR="00B30FB0">
              <w:t xml:space="preserve">                                 </w:t>
            </w:r>
            <w:ins w:id="37" w:author="Michael Costantini" w:date="2022-07-17T15:09:00Z">
              <w:r w:rsidR="008813A3">
                <w:t xml:space="preserve"> </w:t>
              </w:r>
            </w:ins>
            <w:del w:id="38" w:author="Michael Costantini" w:date="2022-07-17T15:09:00Z">
              <w:r w:rsidR="00B30FB0" w:rsidDel="008813A3">
                <w:delText xml:space="preserve">    </w:delText>
              </w:r>
            </w:del>
            <w:r w:rsidR="00B30FB0">
              <w:t xml:space="preserve">         </w:t>
            </w:r>
            <w:ins w:id="39" w:author="Michael Costantini" w:date="2022-07-17T15:09:00Z">
              <w:r w:rsidR="008813A3">
                <w:t xml:space="preserve">                                                                    </w:t>
              </w:r>
            </w:ins>
            <w:del w:id="40" w:author="Michael Costantini" w:date="2022-07-17T15:08:00Z">
              <w:r w:rsidR="00B30FB0" w:rsidDel="008813A3">
                <w:delText xml:space="preserve">    </w:delText>
              </w:r>
            </w:del>
            <w:ins w:id="41" w:author="Michael Costantini" w:date="2022-07-17T15:08:00Z">
              <w:r w:rsidR="008813A3">
                <w:t xml:space="preserve">     </w:t>
              </w:r>
            </w:ins>
            <w:del w:id="42" w:author="Michael Costantini" w:date="2022-07-17T15:08:00Z">
              <w:r w:rsidR="00B30FB0" w:rsidDel="008813A3">
                <w:delText xml:space="preserve"> </w:delText>
              </w:r>
              <w:r w:rsidDel="008813A3">
                <w:delText>Philadelphia, PA</w:delText>
              </w:r>
            </w:del>
            <w:ins w:id="43" w:author="Michael Costantini" w:date="2022-07-17T15:08:00Z">
              <w:r w:rsidR="008813A3">
                <w:t>Philadelphia, PA</w:t>
              </w:r>
            </w:ins>
          </w:p>
          <w:p w14:paraId="0164B5AC" w14:textId="77777777" w:rsidR="00C76E9E" w:rsidRDefault="00C76E9E" w:rsidP="00C76E9E">
            <w:pPr>
              <w:pStyle w:val="ListParagraph"/>
              <w:numPr>
                <w:ilvl w:val="0"/>
                <w:numId w:val="6"/>
              </w:numPr>
              <w:tabs>
                <w:tab w:val="left" w:pos="7154"/>
              </w:tabs>
            </w:pPr>
            <w:r>
              <w:t>Major: Communications</w:t>
            </w:r>
          </w:p>
          <w:p w14:paraId="0F9A3066" w14:textId="40E26D93" w:rsidR="00C76E9E" w:rsidRPr="00281D3F" w:rsidRDefault="00C76E9E" w:rsidP="00C76E9E">
            <w:pPr>
              <w:pStyle w:val="ListParagraph"/>
              <w:numPr>
                <w:ilvl w:val="0"/>
                <w:numId w:val="6"/>
              </w:numPr>
              <w:tabs>
                <w:tab w:val="left" w:pos="7154"/>
              </w:tabs>
              <w:rPr>
                <w:bCs/>
                <w:szCs w:val="22"/>
              </w:rPr>
            </w:pPr>
            <w:r>
              <w:t>Degree: Bachelor of Arts</w:t>
            </w:r>
          </w:p>
          <w:p w14:paraId="49927B5D" w14:textId="04F75F73" w:rsidR="00281D3F" w:rsidRDefault="00281D3F" w:rsidP="00281D3F">
            <w:pPr>
              <w:tabs>
                <w:tab w:val="left" w:pos="7154"/>
              </w:tabs>
              <w:rPr>
                <w:bCs/>
                <w:szCs w:val="22"/>
              </w:rPr>
            </w:pPr>
          </w:p>
          <w:p w14:paraId="211566F1" w14:textId="4406530D" w:rsidR="00281D3F" w:rsidRDefault="00281D3F" w:rsidP="00281D3F">
            <w:pPr>
              <w:tabs>
                <w:tab w:val="left" w:pos="7154"/>
              </w:tabs>
              <w:rPr>
                <w:bCs/>
                <w:szCs w:val="22"/>
              </w:rPr>
            </w:pPr>
            <w:r w:rsidRPr="008813A3">
              <w:rPr>
                <w:b/>
                <w:szCs w:val="22"/>
                <w:rPrChange w:id="44" w:author="Michael Costantini" w:date="2022-07-17T15:09:00Z">
                  <w:rPr>
                    <w:bCs/>
                    <w:szCs w:val="22"/>
                  </w:rPr>
                </w:rPrChange>
              </w:rPr>
              <w:t>The Real Estate School</w:t>
            </w:r>
            <w:r>
              <w:rPr>
                <w:bCs/>
                <w:szCs w:val="22"/>
              </w:rPr>
              <w:t xml:space="preserve">          </w:t>
            </w:r>
            <w:ins w:id="45" w:author="Michael Costantini" w:date="2022-07-17T14:56:00Z">
              <w:r w:rsidR="00B1007F">
                <w:rPr>
                  <w:bCs/>
                  <w:szCs w:val="22"/>
                </w:rPr>
                <w:t xml:space="preserve">        </w:t>
              </w:r>
            </w:ins>
            <w:ins w:id="46" w:author="Michael Costantini" w:date="2022-07-17T15:09:00Z">
              <w:r w:rsidR="008813A3">
                <w:rPr>
                  <w:bCs/>
                  <w:szCs w:val="22"/>
                </w:rPr>
                <w:t xml:space="preserve"> </w:t>
              </w:r>
            </w:ins>
            <w:ins w:id="47" w:author="Michael Costantini" w:date="2022-07-17T14:56:00Z">
              <w:r w:rsidR="00B1007F">
                <w:rPr>
                  <w:bCs/>
                  <w:szCs w:val="22"/>
                </w:rPr>
                <w:t xml:space="preserve">          </w:t>
              </w:r>
            </w:ins>
            <w:ins w:id="48" w:author="Michael Costantini" w:date="2022-07-17T14:57:00Z">
              <w:r w:rsidR="00B1007F">
                <w:rPr>
                  <w:bCs/>
                  <w:szCs w:val="22"/>
                </w:rPr>
                <w:t xml:space="preserve">                                                                                </w:t>
              </w:r>
            </w:ins>
            <w:r>
              <w:rPr>
                <w:bCs/>
                <w:szCs w:val="22"/>
              </w:rPr>
              <w:t xml:space="preserve"> </w:t>
            </w:r>
            <w:ins w:id="49" w:author="Michael Costantini" w:date="2022-07-17T15:07:00Z">
              <w:r w:rsidR="008813A3">
                <w:rPr>
                  <w:bCs/>
                  <w:szCs w:val="22"/>
                </w:rPr>
                <w:t xml:space="preserve">      </w:t>
              </w:r>
            </w:ins>
            <w:r>
              <w:rPr>
                <w:bCs/>
                <w:szCs w:val="22"/>
              </w:rPr>
              <w:t xml:space="preserve">    July 2021</w:t>
            </w:r>
          </w:p>
          <w:p w14:paraId="1AE87CF6" w14:textId="24EFBEFB" w:rsidR="00281D3F" w:rsidRDefault="00281D3F" w:rsidP="00281D3F">
            <w:pPr>
              <w:tabs>
                <w:tab w:val="left" w:pos="7154"/>
              </w:tabs>
              <w:rPr>
                <w:bCs/>
                <w:szCs w:val="22"/>
              </w:rPr>
            </w:pPr>
            <w:r>
              <w:rPr>
                <w:bCs/>
                <w:szCs w:val="22"/>
              </w:rPr>
              <w:t>Graduate</w:t>
            </w:r>
          </w:p>
          <w:p w14:paraId="1C7E68CB" w14:textId="4F143B2F" w:rsidR="00281D3F" w:rsidRDefault="00281D3F" w:rsidP="00281D3F">
            <w:pPr>
              <w:tabs>
                <w:tab w:val="left" w:pos="7154"/>
              </w:tabs>
              <w:rPr>
                <w:bCs/>
                <w:szCs w:val="22"/>
              </w:rPr>
            </w:pPr>
          </w:p>
          <w:p w14:paraId="4DD9806B" w14:textId="2697D2C7" w:rsidR="00281D3F" w:rsidRDefault="00281D3F" w:rsidP="00281D3F">
            <w:pPr>
              <w:tabs>
                <w:tab w:val="left" w:pos="7154"/>
              </w:tabs>
              <w:rPr>
                <w:bCs/>
                <w:szCs w:val="22"/>
              </w:rPr>
            </w:pPr>
            <w:r w:rsidRPr="008813A3">
              <w:rPr>
                <w:b/>
                <w:szCs w:val="22"/>
                <w:rPrChange w:id="50" w:author="Michael Costantini" w:date="2022-07-17T15:10:00Z">
                  <w:rPr>
                    <w:bCs/>
                    <w:szCs w:val="22"/>
                  </w:rPr>
                </w:rPrChange>
              </w:rPr>
              <w:t>Montgomery County Community College</w:t>
            </w:r>
            <w:r>
              <w:rPr>
                <w:bCs/>
                <w:szCs w:val="22"/>
              </w:rPr>
              <w:t xml:space="preserve">      </w:t>
            </w:r>
            <w:ins w:id="51" w:author="Michael Costantini" w:date="2022-07-17T15:07:00Z">
              <w:r w:rsidR="008813A3">
                <w:rPr>
                  <w:bCs/>
                  <w:szCs w:val="22"/>
                </w:rPr>
                <w:t xml:space="preserve">  </w:t>
              </w:r>
            </w:ins>
            <w:ins w:id="52" w:author="Michael Costantini" w:date="2022-07-17T15:10:00Z">
              <w:r w:rsidR="008813A3">
                <w:rPr>
                  <w:bCs/>
                  <w:szCs w:val="22"/>
                </w:rPr>
                <w:t xml:space="preserve">  </w:t>
              </w:r>
            </w:ins>
            <w:ins w:id="53" w:author="Michael Costantini" w:date="2022-07-17T15:07:00Z">
              <w:r w:rsidR="008813A3">
                <w:rPr>
                  <w:bCs/>
                  <w:szCs w:val="22"/>
                </w:rPr>
                <w:t xml:space="preserve">                                                                       </w:t>
              </w:r>
            </w:ins>
            <w:r>
              <w:rPr>
                <w:bCs/>
                <w:szCs w:val="22"/>
              </w:rPr>
              <w:t xml:space="preserve"> October 2021</w:t>
            </w:r>
          </w:p>
          <w:p w14:paraId="155D2907" w14:textId="21EACD8D" w:rsidR="00281D3F" w:rsidDel="008813A3" w:rsidRDefault="008813A3" w:rsidP="00281D3F">
            <w:pPr>
              <w:tabs>
                <w:tab w:val="left" w:pos="7154"/>
              </w:tabs>
              <w:rPr>
                <w:del w:id="54" w:author="Michael Costantini" w:date="2022-07-17T15:10:00Z"/>
                <w:bCs/>
                <w:szCs w:val="22"/>
              </w:rPr>
            </w:pPr>
            <w:ins w:id="55" w:author="Michael Costantini" w:date="2022-07-17T15:10:00Z">
              <w:r>
                <w:rPr>
                  <w:bCs/>
                  <w:szCs w:val="22"/>
                </w:rPr>
                <w:t xml:space="preserve">Certifications: </w:t>
              </w:r>
            </w:ins>
            <w:r w:rsidR="00281D3F">
              <w:rPr>
                <w:bCs/>
                <w:szCs w:val="22"/>
              </w:rPr>
              <w:t>Microsoft Word, Excel, and PowerPoint</w:t>
            </w:r>
          </w:p>
          <w:p w14:paraId="06695E05" w14:textId="4DB88E50" w:rsidR="00281D3F" w:rsidRPr="00281D3F" w:rsidDel="008813A3" w:rsidRDefault="00281D3F" w:rsidP="00394E09">
            <w:pPr>
              <w:tabs>
                <w:tab w:val="left" w:pos="7154"/>
              </w:tabs>
              <w:rPr>
                <w:del w:id="56" w:author="Michael Costantini" w:date="2022-07-17T15:10:00Z"/>
                <w:bCs/>
                <w:szCs w:val="22"/>
              </w:rPr>
            </w:pPr>
            <w:del w:id="57" w:author="Michael Costantini" w:date="2022-07-17T15:10:00Z">
              <w:r w:rsidDel="008813A3">
                <w:rPr>
                  <w:bCs/>
                  <w:szCs w:val="22"/>
                </w:rPr>
                <w:delText>Certifications</w:delText>
              </w:r>
            </w:del>
          </w:p>
          <w:p w14:paraId="02362EF2" w14:textId="6D4A50B0" w:rsidR="00C76E9E" w:rsidRPr="00394E09" w:rsidDel="00B1007F" w:rsidRDefault="00C76E9E" w:rsidP="00394E09">
            <w:pPr>
              <w:pStyle w:val="SectionTitle"/>
              <w:spacing w:before="240" w:after="120" w:line="240" w:lineRule="auto"/>
              <w:rPr>
                <w:del w:id="58" w:author="Michael Costantini" w:date="2022-07-17T14:56:00Z"/>
                <w:b/>
                <w:sz w:val="22"/>
                <w:szCs w:val="22"/>
              </w:rPr>
            </w:pPr>
            <w:del w:id="59" w:author="Michael Costantini" w:date="2022-07-17T14:56:00Z">
              <w:r w:rsidDel="00B1007F">
                <w:rPr>
                  <w:b/>
                  <w:sz w:val="22"/>
                  <w:szCs w:val="22"/>
                </w:rPr>
                <w:delText>additional skills &amp; competencies</w:delText>
              </w:r>
            </w:del>
          </w:p>
          <w:tbl>
            <w:tblPr>
              <w:tblStyle w:val="TableGrid"/>
              <w:tblW w:w="142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9"/>
              <w:gridCol w:w="3060"/>
              <w:gridCol w:w="7954"/>
            </w:tblGrid>
            <w:tr w:rsidR="00C76E9E" w:rsidDel="00B1007F" w14:paraId="5E12BFBC" w14:textId="52A1BBBC" w:rsidTr="00751A79">
              <w:trPr>
                <w:del w:id="60" w:author="Michael Costantini" w:date="2022-07-17T14:56:00Z"/>
              </w:trPr>
              <w:tc>
                <w:tcPr>
                  <w:tcW w:w="3189" w:type="dxa"/>
                </w:tcPr>
                <w:p w14:paraId="73B3A1F6" w14:textId="285FFC6C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61" w:author="Michael Costantini" w:date="2022-07-17T14:56:00Z"/>
                    </w:rPr>
                  </w:pPr>
                  <w:del w:id="62" w:author="Michael Costantini" w:date="2022-07-17T14:56:00Z">
                    <w:r w:rsidDel="00B1007F">
                      <w:delText>Microsoft Word</w:delText>
                    </w:r>
                  </w:del>
                </w:p>
              </w:tc>
              <w:tc>
                <w:tcPr>
                  <w:tcW w:w="3060" w:type="dxa"/>
                </w:tcPr>
                <w:p w14:paraId="4D594AB9" w14:textId="55DF8827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63" w:author="Michael Costantini" w:date="2022-07-17T14:56:00Z"/>
                    </w:rPr>
                  </w:pPr>
                  <w:del w:id="64" w:author="Michael Costantini" w:date="2022-07-17T14:56:00Z">
                    <w:r w:rsidDel="00B1007F">
                      <w:delText>Microsoft PowerPoint</w:delText>
                    </w:r>
                  </w:del>
                </w:p>
              </w:tc>
              <w:tc>
                <w:tcPr>
                  <w:tcW w:w="7954" w:type="dxa"/>
                </w:tcPr>
                <w:p w14:paraId="7594872D" w14:textId="275DC029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65" w:author="Michael Costantini" w:date="2022-07-17T14:56:00Z"/>
                    </w:rPr>
                  </w:pPr>
                  <w:del w:id="66" w:author="Michael Costantini" w:date="2022-07-17T14:56:00Z">
                    <w:r w:rsidDel="00B1007F">
                      <w:delText>Microsoft Excel</w:delText>
                    </w:r>
                  </w:del>
                </w:p>
              </w:tc>
            </w:tr>
            <w:tr w:rsidR="00C76E9E" w:rsidDel="00B1007F" w14:paraId="48946079" w14:textId="4AA391A5" w:rsidTr="00751A79">
              <w:trPr>
                <w:del w:id="67" w:author="Michael Costantini" w:date="2022-07-17T14:56:00Z"/>
              </w:trPr>
              <w:tc>
                <w:tcPr>
                  <w:tcW w:w="3189" w:type="dxa"/>
                </w:tcPr>
                <w:p w14:paraId="105268D7" w14:textId="5FE78EDB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68" w:author="Michael Costantini" w:date="2022-07-17T14:56:00Z"/>
                    </w:rPr>
                  </w:pPr>
                  <w:del w:id="69" w:author="Michael Costantini" w:date="2022-07-17T14:56:00Z">
                    <w:r w:rsidDel="00B1007F">
                      <w:delText>IDX</w:delText>
                    </w:r>
                  </w:del>
                </w:p>
              </w:tc>
              <w:tc>
                <w:tcPr>
                  <w:tcW w:w="3060" w:type="dxa"/>
                </w:tcPr>
                <w:p w14:paraId="448CB5E7" w14:textId="767D036B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70" w:author="Michael Costantini" w:date="2022-07-17T14:56:00Z"/>
                    </w:rPr>
                  </w:pPr>
                  <w:del w:id="71" w:author="Michael Costantini" w:date="2022-07-17T14:56:00Z">
                    <w:r w:rsidDel="00B1007F">
                      <w:delText>Epic</w:delText>
                    </w:r>
                  </w:del>
                </w:p>
              </w:tc>
              <w:tc>
                <w:tcPr>
                  <w:tcW w:w="7954" w:type="dxa"/>
                </w:tcPr>
                <w:p w14:paraId="652B48CA" w14:textId="55056293" w:rsidR="00C76E9E" w:rsidDel="00B1007F" w:rsidRDefault="004B0852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72" w:author="Michael Costantini" w:date="2022-07-17T14:56:00Z"/>
                    </w:rPr>
                  </w:pPr>
                  <w:del w:id="73" w:author="Michael Costantini" w:date="2022-07-17T14:56:00Z">
                    <w:r w:rsidDel="00B1007F">
                      <w:delText>Canvas</w:delText>
                    </w:r>
                  </w:del>
                </w:p>
              </w:tc>
            </w:tr>
            <w:tr w:rsidR="00C76E9E" w:rsidDel="00B1007F" w14:paraId="1F6BA654" w14:textId="0238A1BA" w:rsidTr="00751A79">
              <w:trPr>
                <w:del w:id="74" w:author="Michael Costantini" w:date="2022-07-17T14:56:00Z"/>
              </w:trPr>
              <w:tc>
                <w:tcPr>
                  <w:tcW w:w="3189" w:type="dxa"/>
                </w:tcPr>
                <w:p w14:paraId="7F45DBCB" w14:textId="17ACC3DD" w:rsidR="00C76E9E" w:rsidDel="00B1007F" w:rsidRDefault="00281D3F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75" w:author="Michael Costantini" w:date="2022-07-17T14:56:00Z"/>
                    </w:rPr>
                  </w:pPr>
                  <w:del w:id="76" w:author="Michael Costantini" w:date="2022-07-17T14:56:00Z">
                    <w:r w:rsidDel="00B1007F">
                      <w:delText>Kronos</w:delText>
                    </w:r>
                  </w:del>
                </w:p>
              </w:tc>
              <w:tc>
                <w:tcPr>
                  <w:tcW w:w="3060" w:type="dxa"/>
                </w:tcPr>
                <w:p w14:paraId="360DF2C8" w14:textId="6AFD774C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77" w:author="Michael Costantini" w:date="2022-07-17T14:56:00Z"/>
                    </w:rPr>
                  </w:pPr>
                  <w:del w:id="78" w:author="Michael Costantini" w:date="2022-07-17T14:56:00Z">
                    <w:r w:rsidDel="00B1007F">
                      <w:delText>Banner</w:delText>
                    </w:r>
                  </w:del>
                </w:p>
              </w:tc>
              <w:tc>
                <w:tcPr>
                  <w:tcW w:w="7954" w:type="dxa"/>
                </w:tcPr>
                <w:p w14:paraId="5027BC32" w14:textId="7BFF0A3C" w:rsidR="00C76E9E" w:rsidDel="00B1007F" w:rsidRDefault="00C76E9E" w:rsidP="00C76E9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del w:id="79" w:author="Michael Costantini" w:date="2022-07-17T14:56:00Z"/>
                    </w:rPr>
                  </w:pPr>
                  <w:del w:id="80" w:author="Michael Costantini" w:date="2022-07-17T14:56:00Z">
                    <w:r w:rsidDel="00B1007F">
                      <w:delText>Access</w:delText>
                    </w:r>
                  </w:del>
                </w:p>
              </w:tc>
            </w:tr>
          </w:tbl>
          <w:p w14:paraId="7450C548" w14:textId="77777777" w:rsidR="00C76E9E" w:rsidRPr="00672427" w:rsidRDefault="00C76E9E" w:rsidP="008813A3">
            <w:pPr>
              <w:tabs>
                <w:tab w:val="left" w:pos="7154"/>
              </w:tabs>
              <w:pPrChange w:id="81" w:author="Michael Costantini" w:date="2022-07-17T15:10:00Z">
                <w:pPr/>
              </w:pPrChange>
            </w:pPr>
          </w:p>
        </w:tc>
      </w:tr>
    </w:tbl>
    <w:p w14:paraId="6F93D149" w14:textId="20678D67" w:rsidR="00281D3F" w:rsidRDefault="00281D3F" w:rsidP="00C76E9E"/>
    <w:p w14:paraId="3FA86A0E" w14:textId="77777777" w:rsidR="00281D3F" w:rsidRDefault="00281D3F" w:rsidP="00C76E9E"/>
    <w:sectPr w:rsidR="00281D3F" w:rsidSect="00815F82">
      <w:headerReference w:type="even" r:id="rId8"/>
      <w:headerReference w:type="default" r:id="rId9"/>
      <w:pgSz w:w="12240" w:h="15840"/>
      <w:pgMar w:top="605" w:right="1440" w:bottom="893" w:left="153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8097" w14:textId="77777777" w:rsidR="00BB32C1" w:rsidRDefault="00BB32C1">
      <w:r>
        <w:separator/>
      </w:r>
    </w:p>
  </w:endnote>
  <w:endnote w:type="continuationSeparator" w:id="0">
    <w:p w14:paraId="2DAABD32" w14:textId="77777777" w:rsidR="00BB32C1" w:rsidRDefault="00BB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58F2" w14:textId="77777777" w:rsidR="00BB32C1" w:rsidRDefault="00BB32C1">
      <w:r>
        <w:separator/>
      </w:r>
    </w:p>
  </w:footnote>
  <w:footnote w:type="continuationSeparator" w:id="0">
    <w:p w14:paraId="18F35471" w14:textId="77777777" w:rsidR="00BB32C1" w:rsidRDefault="00BB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383A" w14:textId="77777777" w:rsidR="00025C82" w:rsidRDefault="00025C82" w:rsidP="00815F82">
    <w:pPr>
      <w:pStyle w:val="Header"/>
      <w:tabs>
        <w:tab w:val="center" w:pos="355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B40F" w14:textId="77777777" w:rsidR="00025C82" w:rsidRPr="00AA460A" w:rsidRDefault="00025C82" w:rsidP="009C5236">
    <w:pPr>
      <w:pStyle w:val="Name"/>
      <w:rPr>
        <w:szCs w:val="44"/>
      </w:rPr>
    </w:pPr>
    <w:r>
      <w:rPr>
        <w:szCs w:val="44"/>
      </w:rPr>
      <w:t>tremea n. johnson</w:t>
    </w:r>
    <w:r w:rsidRPr="00AA460A">
      <w:rPr>
        <w:szCs w:val="44"/>
      </w:rPr>
      <w:t>, pg 3</w:t>
    </w:r>
  </w:p>
  <w:p w14:paraId="094197F7" w14:textId="77777777" w:rsidR="00025C82" w:rsidRDefault="00025C8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13817BD1"/>
    <w:multiLevelType w:val="hybridMultilevel"/>
    <w:tmpl w:val="B0681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810B8"/>
    <w:multiLevelType w:val="hybridMultilevel"/>
    <w:tmpl w:val="522CC9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E302F"/>
    <w:multiLevelType w:val="multilevel"/>
    <w:tmpl w:val="783E5D42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D282A"/>
    <w:multiLevelType w:val="hybridMultilevel"/>
    <w:tmpl w:val="280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276E2"/>
    <w:multiLevelType w:val="hybridMultilevel"/>
    <w:tmpl w:val="36D053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BBA2760"/>
    <w:multiLevelType w:val="hybridMultilevel"/>
    <w:tmpl w:val="783E5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FA1BB9"/>
    <w:multiLevelType w:val="hybridMultilevel"/>
    <w:tmpl w:val="9C88AD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E5682A"/>
    <w:multiLevelType w:val="hybridMultilevel"/>
    <w:tmpl w:val="C5609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23F12"/>
    <w:multiLevelType w:val="hybridMultilevel"/>
    <w:tmpl w:val="884432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7552F6"/>
    <w:multiLevelType w:val="hybridMultilevel"/>
    <w:tmpl w:val="F828A2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25F49"/>
    <w:multiLevelType w:val="multilevel"/>
    <w:tmpl w:val="A76C6892"/>
    <w:numStyleLink w:val="Bulletedlist"/>
  </w:abstractNum>
  <w:abstractNum w:abstractNumId="14" w15:restartNumberingAfterBreak="0">
    <w:nsid w:val="4CF17BF6"/>
    <w:multiLevelType w:val="hybridMultilevel"/>
    <w:tmpl w:val="BAC49516"/>
    <w:lvl w:ilvl="0" w:tplc="8D240CE2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4668C6"/>
    <w:multiLevelType w:val="multilevel"/>
    <w:tmpl w:val="D68EC426"/>
    <w:lvl w:ilvl="0">
      <w:start w:val="5"/>
      <w:numFmt w:val="upperLetter"/>
      <w:lvlText w:val="%1"/>
      <w:lvlJc w:val="left"/>
      <w:pPr>
        <w:ind w:left="460" w:hanging="341"/>
      </w:pPr>
      <w:rPr>
        <w:rFonts w:hint="default"/>
      </w:rPr>
    </w:lvl>
    <w:lvl w:ilvl="1">
      <w:start w:val="13"/>
      <w:numFmt w:val="upperLetter"/>
      <w:lvlText w:val="%1-%2"/>
      <w:lvlJc w:val="left"/>
      <w:pPr>
        <w:ind w:left="460" w:hanging="341"/>
      </w:pPr>
      <w:rPr>
        <w:rFonts w:ascii="Book Antiqua" w:eastAsia="Book Antiqua" w:hAnsi="Book Antiqua" w:hint="default"/>
        <w:w w:val="99"/>
        <w:sz w:val="18"/>
        <w:szCs w:val="18"/>
      </w:rPr>
    </w:lvl>
    <w:lvl w:ilvl="2">
      <w:start w:val="1"/>
      <w:numFmt w:val="bullet"/>
      <w:lvlText w:val="•"/>
      <w:lvlJc w:val="left"/>
      <w:pPr>
        <w:ind w:left="840" w:hanging="360"/>
      </w:pPr>
      <w:rPr>
        <w:rFonts w:ascii="Symbol" w:eastAsia="Symbol" w:hAnsi="Symbol" w:hint="default"/>
        <w:w w:val="99"/>
        <w:position w:val="2"/>
        <w:sz w:val="19"/>
        <w:szCs w:val="19"/>
      </w:rPr>
    </w:lvl>
    <w:lvl w:ilvl="3">
      <w:start w:val="1"/>
      <w:numFmt w:val="bullet"/>
      <w:lvlText w:val="o"/>
      <w:lvlJc w:val="left"/>
      <w:pPr>
        <w:ind w:left="1578" w:hanging="379"/>
      </w:pPr>
      <w:rPr>
        <w:rFonts w:ascii="Lucida Grande" w:eastAsia="Lucida Grande" w:hAnsi="Lucida Grande" w:hint="default"/>
        <w:sz w:val="19"/>
        <w:szCs w:val="19"/>
      </w:rPr>
    </w:lvl>
    <w:lvl w:ilvl="4">
      <w:start w:val="1"/>
      <w:numFmt w:val="bullet"/>
      <w:lvlText w:val="•"/>
      <w:lvlJc w:val="left"/>
      <w:pPr>
        <w:ind w:left="2067" w:hanging="3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12" w:hanging="3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6" w:hanging="3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01" w:hanging="3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45" w:hanging="379"/>
      </w:pPr>
      <w:rPr>
        <w:rFonts w:hint="default"/>
      </w:rPr>
    </w:lvl>
  </w:abstractNum>
  <w:abstractNum w:abstractNumId="16" w15:restartNumberingAfterBreak="0">
    <w:nsid w:val="747F0025"/>
    <w:multiLevelType w:val="hybridMultilevel"/>
    <w:tmpl w:val="8364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214A6"/>
    <w:multiLevelType w:val="hybridMultilevel"/>
    <w:tmpl w:val="8C9474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7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15"/>
  </w:num>
  <w:num w:numId="11">
    <w:abstractNumId w:val="6"/>
  </w:num>
  <w:num w:numId="12">
    <w:abstractNumId w:val="11"/>
  </w:num>
  <w:num w:numId="13">
    <w:abstractNumId w:val="3"/>
  </w:num>
  <w:num w:numId="14">
    <w:abstractNumId w:val="5"/>
  </w:num>
  <w:num w:numId="15">
    <w:abstractNumId w:val="16"/>
  </w:num>
  <w:num w:numId="16">
    <w:abstractNumId w:val="7"/>
  </w:num>
  <w:num w:numId="17">
    <w:abstractNumId w:val="4"/>
  </w:num>
  <w:num w:numId="18">
    <w:abstractNumId w:val="1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Costantini">
    <w15:presenceInfo w15:providerId="Windows Live" w15:userId="e0bee479cd4318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3C0E0E"/>
    <w:rsid w:val="000077F3"/>
    <w:rsid w:val="00015ED2"/>
    <w:rsid w:val="00021FDE"/>
    <w:rsid w:val="00025C82"/>
    <w:rsid w:val="00030784"/>
    <w:rsid w:val="000329D6"/>
    <w:rsid w:val="00055949"/>
    <w:rsid w:val="00056810"/>
    <w:rsid w:val="00061886"/>
    <w:rsid w:val="000717BD"/>
    <w:rsid w:val="00074CBF"/>
    <w:rsid w:val="00075C5C"/>
    <w:rsid w:val="00080432"/>
    <w:rsid w:val="00080E5F"/>
    <w:rsid w:val="0008794F"/>
    <w:rsid w:val="00091707"/>
    <w:rsid w:val="0009492D"/>
    <w:rsid w:val="000B0333"/>
    <w:rsid w:val="000B2F1C"/>
    <w:rsid w:val="000B4CD4"/>
    <w:rsid w:val="000B5C2F"/>
    <w:rsid w:val="000C2FCB"/>
    <w:rsid w:val="000D3ABC"/>
    <w:rsid w:val="000D3EA0"/>
    <w:rsid w:val="000D4E42"/>
    <w:rsid w:val="000D568A"/>
    <w:rsid w:val="000E1B31"/>
    <w:rsid w:val="000F5EFE"/>
    <w:rsid w:val="00103F02"/>
    <w:rsid w:val="00111C57"/>
    <w:rsid w:val="0011554A"/>
    <w:rsid w:val="00116156"/>
    <w:rsid w:val="00121F5F"/>
    <w:rsid w:val="00123305"/>
    <w:rsid w:val="00130737"/>
    <w:rsid w:val="001418CD"/>
    <w:rsid w:val="001453E2"/>
    <w:rsid w:val="00145877"/>
    <w:rsid w:val="001504C8"/>
    <w:rsid w:val="00157C4C"/>
    <w:rsid w:val="00161895"/>
    <w:rsid w:val="00174FD2"/>
    <w:rsid w:val="00176442"/>
    <w:rsid w:val="0018033E"/>
    <w:rsid w:val="00184E86"/>
    <w:rsid w:val="0019249C"/>
    <w:rsid w:val="001924E8"/>
    <w:rsid w:val="00194FBC"/>
    <w:rsid w:val="00196425"/>
    <w:rsid w:val="001A2E24"/>
    <w:rsid w:val="001A6260"/>
    <w:rsid w:val="001B35E2"/>
    <w:rsid w:val="001B6E57"/>
    <w:rsid w:val="001B6F22"/>
    <w:rsid w:val="001D7A7F"/>
    <w:rsid w:val="001D7CD0"/>
    <w:rsid w:val="001E17DA"/>
    <w:rsid w:val="001E3D40"/>
    <w:rsid w:val="001F1F1F"/>
    <w:rsid w:val="001F6B2D"/>
    <w:rsid w:val="00202305"/>
    <w:rsid w:val="00216DF6"/>
    <w:rsid w:val="00222C22"/>
    <w:rsid w:val="00224A58"/>
    <w:rsid w:val="00225970"/>
    <w:rsid w:val="00231CEB"/>
    <w:rsid w:val="00236C24"/>
    <w:rsid w:val="00241417"/>
    <w:rsid w:val="00242D0C"/>
    <w:rsid w:val="00252426"/>
    <w:rsid w:val="002530F3"/>
    <w:rsid w:val="002538B6"/>
    <w:rsid w:val="00255084"/>
    <w:rsid w:val="002611E8"/>
    <w:rsid w:val="00263B95"/>
    <w:rsid w:val="00281D3F"/>
    <w:rsid w:val="0028580F"/>
    <w:rsid w:val="0028720C"/>
    <w:rsid w:val="0029023D"/>
    <w:rsid w:val="00290555"/>
    <w:rsid w:val="00292470"/>
    <w:rsid w:val="00292A89"/>
    <w:rsid w:val="002978CA"/>
    <w:rsid w:val="002A1E14"/>
    <w:rsid w:val="002B68E9"/>
    <w:rsid w:val="002C0C7A"/>
    <w:rsid w:val="002C7BEA"/>
    <w:rsid w:val="002D0AF9"/>
    <w:rsid w:val="002D5A2C"/>
    <w:rsid w:val="002E5121"/>
    <w:rsid w:val="002F15E1"/>
    <w:rsid w:val="002F23CB"/>
    <w:rsid w:val="002F737B"/>
    <w:rsid w:val="003015C6"/>
    <w:rsid w:val="00305700"/>
    <w:rsid w:val="00312F55"/>
    <w:rsid w:val="00313AB1"/>
    <w:rsid w:val="0031478B"/>
    <w:rsid w:val="00322D84"/>
    <w:rsid w:val="0032768E"/>
    <w:rsid w:val="00327699"/>
    <w:rsid w:val="003301CC"/>
    <w:rsid w:val="003310AB"/>
    <w:rsid w:val="00346308"/>
    <w:rsid w:val="00353049"/>
    <w:rsid w:val="003547BF"/>
    <w:rsid w:val="00356D19"/>
    <w:rsid w:val="00377028"/>
    <w:rsid w:val="00377E7C"/>
    <w:rsid w:val="00381029"/>
    <w:rsid w:val="00382C74"/>
    <w:rsid w:val="00384659"/>
    <w:rsid w:val="00385484"/>
    <w:rsid w:val="00387AAE"/>
    <w:rsid w:val="00387EF5"/>
    <w:rsid w:val="00392646"/>
    <w:rsid w:val="00394E09"/>
    <w:rsid w:val="003A15C8"/>
    <w:rsid w:val="003A2C0C"/>
    <w:rsid w:val="003A3266"/>
    <w:rsid w:val="003A4FDC"/>
    <w:rsid w:val="003B0504"/>
    <w:rsid w:val="003B1D29"/>
    <w:rsid w:val="003B1DE5"/>
    <w:rsid w:val="003B26AD"/>
    <w:rsid w:val="003B56AE"/>
    <w:rsid w:val="003B6811"/>
    <w:rsid w:val="003C0E0E"/>
    <w:rsid w:val="003C1B67"/>
    <w:rsid w:val="003C1D7E"/>
    <w:rsid w:val="003D7F75"/>
    <w:rsid w:val="003E2242"/>
    <w:rsid w:val="003E7D45"/>
    <w:rsid w:val="003F4B62"/>
    <w:rsid w:val="003F5D6D"/>
    <w:rsid w:val="0040600B"/>
    <w:rsid w:val="004079F2"/>
    <w:rsid w:val="004149EE"/>
    <w:rsid w:val="0042343C"/>
    <w:rsid w:val="00424328"/>
    <w:rsid w:val="0042658A"/>
    <w:rsid w:val="004300C8"/>
    <w:rsid w:val="0044107C"/>
    <w:rsid w:val="00443326"/>
    <w:rsid w:val="004443EB"/>
    <w:rsid w:val="004472AF"/>
    <w:rsid w:val="00460B16"/>
    <w:rsid w:val="00463E86"/>
    <w:rsid w:val="0047379E"/>
    <w:rsid w:val="00475181"/>
    <w:rsid w:val="00482A87"/>
    <w:rsid w:val="00483942"/>
    <w:rsid w:val="004839F9"/>
    <w:rsid w:val="00485FD5"/>
    <w:rsid w:val="004871DE"/>
    <w:rsid w:val="00490489"/>
    <w:rsid w:val="00493612"/>
    <w:rsid w:val="004A11B6"/>
    <w:rsid w:val="004A29BC"/>
    <w:rsid w:val="004A4BB6"/>
    <w:rsid w:val="004B0852"/>
    <w:rsid w:val="004C0CFC"/>
    <w:rsid w:val="004C601D"/>
    <w:rsid w:val="004D0A9A"/>
    <w:rsid w:val="004D3A1D"/>
    <w:rsid w:val="004E6AC2"/>
    <w:rsid w:val="004F3329"/>
    <w:rsid w:val="004F53ED"/>
    <w:rsid w:val="00501AD9"/>
    <w:rsid w:val="0051004E"/>
    <w:rsid w:val="00520773"/>
    <w:rsid w:val="0052195A"/>
    <w:rsid w:val="005231CF"/>
    <w:rsid w:val="00524E1A"/>
    <w:rsid w:val="00533F78"/>
    <w:rsid w:val="0053588B"/>
    <w:rsid w:val="005404B4"/>
    <w:rsid w:val="00556E46"/>
    <w:rsid w:val="00571BCA"/>
    <w:rsid w:val="00577D42"/>
    <w:rsid w:val="00584497"/>
    <w:rsid w:val="00590D54"/>
    <w:rsid w:val="00590E54"/>
    <w:rsid w:val="00592B2A"/>
    <w:rsid w:val="005953BE"/>
    <w:rsid w:val="005A21CE"/>
    <w:rsid w:val="005A45C7"/>
    <w:rsid w:val="005A4773"/>
    <w:rsid w:val="005B30CF"/>
    <w:rsid w:val="005B4EC8"/>
    <w:rsid w:val="005C65E8"/>
    <w:rsid w:val="005C6B66"/>
    <w:rsid w:val="005D088D"/>
    <w:rsid w:val="005D4549"/>
    <w:rsid w:val="005E257B"/>
    <w:rsid w:val="005F5573"/>
    <w:rsid w:val="005F5679"/>
    <w:rsid w:val="006030BA"/>
    <w:rsid w:val="00627061"/>
    <w:rsid w:val="006270AD"/>
    <w:rsid w:val="00627FC6"/>
    <w:rsid w:val="00630BC1"/>
    <w:rsid w:val="00636C3A"/>
    <w:rsid w:val="006376F9"/>
    <w:rsid w:val="00645852"/>
    <w:rsid w:val="006467DE"/>
    <w:rsid w:val="00651AD0"/>
    <w:rsid w:val="00660E0D"/>
    <w:rsid w:val="006647A0"/>
    <w:rsid w:val="00664F38"/>
    <w:rsid w:val="006670F8"/>
    <w:rsid w:val="00667800"/>
    <w:rsid w:val="00667CB6"/>
    <w:rsid w:val="00672427"/>
    <w:rsid w:val="006837B6"/>
    <w:rsid w:val="0068610A"/>
    <w:rsid w:val="006864F8"/>
    <w:rsid w:val="006918B7"/>
    <w:rsid w:val="00695CBD"/>
    <w:rsid w:val="006A271C"/>
    <w:rsid w:val="006A6429"/>
    <w:rsid w:val="006B0807"/>
    <w:rsid w:val="006B0953"/>
    <w:rsid w:val="006B0E8C"/>
    <w:rsid w:val="006B4F7F"/>
    <w:rsid w:val="006B7697"/>
    <w:rsid w:val="006C1E23"/>
    <w:rsid w:val="006C4430"/>
    <w:rsid w:val="006C7827"/>
    <w:rsid w:val="006D74F9"/>
    <w:rsid w:val="006D776E"/>
    <w:rsid w:val="006E0BC3"/>
    <w:rsid w:val="006E2EEC"/>
    <w:rsid w:val="006E706C"/>
    <w:rsid w:val="006F4D6D"/>
    <w:rsid w:val="006F5F0C"/>
    <w:rsid w:val="006F61B4"/>
    <w:rsid w:val="007050F3"/>
    <w:rsid w:val="00713A1C"/>
    <w:rsid w:val="00721E59"/>
    <w:rsid w:val="0073393A"/>
    <w:rsid w:val="007379E1"/>
    <w:rsid w:val="00744F10"/>
    <w:rsid w:val="00745261"/>
    <w:rsid w:val="00746633"/>
    <w:rsid w:val="00763F73"/>
    <w:rsid w:val="00772637"/>
    <w:rsid w:val="007729F3"/>
    <w:rsid w:val="00773A23"/>
    <w:rsid w:val="007779B8"/>
    <w:rsid w:val="00790060"/>
    <w:rsid w:val="007932BA"/>
    <w:rsid w:val="007938E3"/>
    <w:rsid w:val="00793BB4"/>
    <w:rsid w:val="007B2352"/>
    <w:rsid w:val="007B6D0A"/>
    <w:rsid w:val="007D164C"/>
    <w:rsid w:val="007D552F"/>
    <w:rsid w:val="007E1517"/>
    <w:rsid w:val="007F31D8"/>
    <w:rsid w:val="00802D6B"/>
    <w:rsid w:val="00811A04"/>
    <w:rsid w:val="00812FB9"/>
    <w:rsid w:val="00815F82"/>
    <w:rsid w:val="0083318D"/>
    <w:rsid w:val="008447ED"/>
    <w:rsid w:val="00853668"/>
    <w:rsid w:val="00854B92"/>
    <w:rsid w:val="00857509"/>
    <w:rsid w:val="00862D5A"/>
    <w:rsid w:val="008640A3"/>
    <w:rsid w:val="00880298"/>
    <w:rsid w:val="008813A3"/>
    <w:rsid w:val="0088230B"/>
    <w:rsid w:val="0089388D"/>
    <w:rsid w:val="008A36F1"/>
    <w:rsid w:val="008A78A0"/>
    <w:rsid w:val="008B54D5"/>
    <w:rsid w:val="008C0941"/>
    <w:rsid w:val="008D033E"/>
    <w:rsid w:val="008D05FC"/>
    <w:rsid w:val="008D0A00"/>
    <w:rsid w:val="008D0E2A"/>
    <w:rsid w:val="008D1F80"/>
    <w:rsid w:val="008D3CB4"/>
    <w:rsid w:val="008D4E8C"/>
    <w:rsid w:val="008E1A58"/>
    <w:rsid w:val="008F06EE"/>
    <w:rsid w:val="008F196E"/>
    <w:rsid w:val="008F42E8"/>
    <w:rsid w:val="008F7E91"/>
    <w:rsid w:val="00907F0B"/>
    <w:rsid w:val="00924627"/>
    <w:rsid w:val="009249F7"/>
    <w:rsid w:val="009311D3"/>
    <w:rsid w:val="00933A8E"/>
    <w:rsid w:val="00941574"/>
    <w:rsid w:val="00941D43"/>
    <w:rsid w:val="00951138"/>
    <w:rsid w:val="0095222D"/>
    <w:rsid w:val="00956F83"/>
    <w:rsid w:val="00960A1F"/>
    <w:rsid w:val="00964EAD"/>
    <w:rsid w:val="00992979"/>
    <w:rsid w:val="009A3A7C"/>
    <w:rsid w:val="009B189F"/>
    <w:rsid w:val="009B19B6"/>
    <w:rsid w:val="009B1D09"/>
    <w:rsid w:val="009C5236"/>
    <w:rsid w:val="009C74BB"/>
    <w:rsid w:val="009C7839"/>
    <w:rsid w:val="009C7FAD"/>
    <w:rsid w:val="009D26ED"/>
    <w:rsid w:val="009D6943"/>
    <w:rsid w:val="00A0071C"/>
    <w:rsid w:val="00A04868"/>
    <w:rsid w:val="00A145B5"/>
    <w:rsid w:val="00A20AD2"/>
    <w:rsid w:val="00A25F07"/>
    <w:rsid w:val="00A26B90"/>
    <w:rsid w:val="00A33951"/>
    <w:rsid w:val="00A35304"/>
    <w:rsid w:val="00A37FE1"/>
    <w:rsid w:val="00A40A42"/>
    <w:rsid w:val="00A4660B"/>
    <w:rsid w:val="00A60D65"/>
    <w:rsid w:val="00A67AA3"/>
    <w:rsid w:val="00A715AA"/>
    <w:rsid w:val="00A73A8F"/>
    <w:rsid w:val="00A80E0A"/>
    <w:rsid w:val="00A81E39"/>
    <w:rsid w:val="00A9064D"/>
    <w:rsid w:val="00A962E3"/>
    <w:rsid w:val="00AA3715"/>
    <w:rsid w:val="00AA460A"/>
    <w:rsid w:val="00AA740B"/>
    <w:rsid w:val="00AA76E1"/>
    <w:rsid w:val="00AB1111"/>
    <w:rsid w:val="00AB2E82"/>
    <w:rsid w:val="00AC6F12"/>
    <w:rsid w:val="00AC70EA"/>
    <w:rsid w:val="00AE6991"/>
    <w:rsid w:val="00AE7387"/>
    <w:rsid w:val="00AF2C2B"/>
    <w:rsid w:val="00AF64AA"/>
    <w:rsid w:val="00B0362A"/>
    <w:rsid w:val="00B05A9E"/>
    <w:rsid w:val="00B1007F"/>
    <w:rsid w:val="00B15F06"/>
    <w:rsid w:val="00B23B9E"/>
    <w:rsid w:val="00B25D20"/>
    <w:rsid w:val="00B26817"/>
    <w:rsid w:val="00B30771"/>
    <w:rsid w:val="00B30FB0"/>
    <w:rsid w:val="00B371A1"/>
    <w:rsid w:val="00B428B3"/>
    <w:rsid w:val="00B4333C"/>
    <w:rsid w:val="00B46268"/>
    <w:rsid w:val="00B51DA5"/>
    <w:rsid w:val="00B55B81"/>
    <w:rsid w:val="00B65EC6"/>
    <w:rsid w:val="00B67468"/>
    <w:rsid w:val="00B71EBA"/>
    <w:rsid w:val="00B7378C"/>
    <w:rsid w:val="00B769C7"/>
    <w:rsid w:val="00B778EE"/>
    <w:rsid w:val="00B92E7F"/>
    <w:rsid w:val="00BA1133"/>
    <w:rsid w:val="00BB32C1"/>
    <w:rsid w:val="00BB4E30"/>
    <w:rsid w:val="00BD2686"/>
    <w:rsid w:val="00BD62A4"/>
    <w:rsid w:val="00BD667F"/>
    <w:rsid w:val="00BD674D"/>
    <w:rsid w:val="00BE476E"/>
    <w:rsid w:val="00BE47AE"/>
    <w:rsid w:val="00BE48E2"/>
    <w:rsid w:val="00BF0222"/>
    <w:rsid w:val="00BF0EC6"/>
    <w:rsid w:val="00C03DA4"/>
    <w:rsid w:val="00C125AB"/>
    <w:rsid w:val="00C13E44"/>
    <w:rsid w:val="00C14301"/>
    <w:rsid w:val="00C14F4C"/>
    <w:rsid w:val="00C17C2A"/>
    <w:rsid w:val="00C344FE"/>
    <w:rsid w:val="00C35E88"/>
    <w:rsid w:val="00C4046A"/>
    <w:rsid w:val="00C40C17"/>
    <w:rsid w:val="00C44185"/>
    <w:rsid w:val="00C50968"/>
    <w:rsid w:val="00C571DD"/>
    <w:rsid w:val="00C646AE"/>
    <w:rsid w:val="00C66D0C"/>
    <w:rsid w:val="00C670FC"/>
    <w:rsid w:val="00C70EE5"/>
    <w:rsid w:val="00C71373"/>
    <w:rsid w:val="00C74828"/>
    <w:rsid w:val="00C76E9E"/>
    <w:rsid w:val="00C81ED4"/>
    <w:rsid w:val="00C85D4D"/>
    <w:rsid w:val="00C95E6F"/>
    <w:rsid w:val="00CB1539"/>
    <w:rsid w:val="00CB73EB"/>
    <w:rsid w:val="00CC050B"/>
    <w:rsid w:val="00CC2FAB"/>
    <w:rsid w:val="00CD796E"/>
    <w:rsid w:val="00D01424"/>
    <w:rsid w:val="00D0438F"/>
    <w:rsid w:val="00D05035"/>
    <w:rsid w:val="00D10BC1"/>
    <w:rsid w:val="00D13D6E"/>
    <w:rsid w:val="00D20B8B"/>
    <w:rsid w:val="00D24D33"/>
    <w:rsid w:val="00D26E53"/>
    <w:rsid w:val="00D457B5"/>
    <w:rsid w:val="00D533C7"/>
    <w:rsid w:val="00D564E3"/>
    <w:rsid w:val="00D70A87"/>
    <w:rsid w:val="00D827A8"/>
    <w:rsid w:val="00D84D1F"/>
    <w:rsid w:val="00D921E9"/>
    <w:rsid w:val="00D97A76"/>
    <w:rsid w:val="00DB1D1C"/>
    <w:rsid w:val="00DB5B0C"/>
    <w:rsid w:val="00DB6060"/>
    <w:rsid w:val="00DB7300"/>
    <w:rsid w:val="00DB7672"/>
    <w:rsid w:val="00DC12C1"/>
    <w:rsid w:val="00DD3C20"/>
    <w:rsid w:val="00DD3C48"/>
    <w:rsid w:val="00DF11DA"/>
    <w:rsid w:val="00DF2DFA"/>
    <w:rsid w:val="00DF48B0"/>
    <w:rsid w:val="00DF7A26"/>
    <w:rsid w:val="00E05E51"/>
    <w:rsid w:val="00E076EF"/>
    <w:rsid w:val="00E10FBA"/>
    <w:rsid w:val="00E14879"/>
    <w:rsid w:val="00E22507"/>
    <w:rsid w:val="00E2662B"/>
    <w:rsid w:val="00E352E4"/>
    <w:rsid w:val="00E366F6"/>
    <w:rsid w:val="00E41F2C"/>
    <w:rsid w:val="00E42665"/>
    <w:rsid w:val="00E45455"/>
    <w:rsid w:val="00E6784D"/>
    <w:rsid w:val="00E71EC2"/>
    <w:rsid w:val="00E73CE0"/>
    <w:rsid w:val="00E80879"/>
    <w:rsid w:val="00E840B9"/>
    <w:rsid w:val="00E8720D"/>
    <w:rsid w:val="00E93B49"/>
    <w:rsid w:val="00E96E89"/>
    <w:rsid w:val="00EA2F37"/>
    <w:rsid w:val="00EA6727"/>
    <w:rsid w:val="00EB5DB5"/>
    <w:rsid w:val="00EB6D5A"/>
    <w:rsid w:val="00EC003A"/>
    <w:rsid w:val="00EC01BE"/>
    <w:rsid w:val="00EC615A"/>
    <w:rsid w:val="00ED6BB2"/>
    <w:rsid w:val="00ED7142"/>
    <w:rsid w:val="00EE076A"/>
    <w:rsid w:val="00EE75C0"/>
    <w:rsid w:val="00EF2602"/>
    <w:rsid w:val="00EF38F2"/>
    <w:rsid w:val="00EF59AA"/>
    <w:rsid w:val="00F02A22"/>
    <w:rsid w:val="00F053DE"/>
    <w:rsid w:val="00F06635"/>
    <w:rsid w:val="00F0708F"/>
    <w:rsid w:val="00F122B7"/>
    <w:rsid w:val="00F13D73"/>
    <w:rsid w:val="00F22811"/>
    <w:rsid w:val="00F265D2"/>
    <w:rsid w:val="00F276A6"/>
    <w:rsid w:val="00F407A8"/>
    <w:rsid w:val="00F450BF"/>
    <w:rsid w:val="00F45A7B"/>
    <w:rsid w:val="00F4739F"/>
    <w:rsid w:val="00F53BDA"/>
    <w:rsid w:val="00F60AA9"/>
    <w:rsid w:val="00F72723"/>
    <w:rsid w:val="00F7448D"/>
    <w:rsid w:val="00F845F1"/>
    <w:rsid w:val="00F86595"/>
    <w:rsid w:val="00F871E3"/>
    <w:rsid w:val="00F91587"/>
    <w:rsid w:val="00F93588"/>
    <w:rsid w:val="00F954FE"/>
    <w:rsid w:val="00F96E1B"/>
    <w:rsid w:val="00F9732B"/>
    <w:rsid w:val="00FA2318"/>
    <w:rsid w:val="00FA2FC7"/>
    <w:rsid w:val="00FA3CDE"/>
    <w:rsid w:val="00FA629C"/>
    <w:rsid w:val="00FB3B29"/>
    <w:rsid w:val="00FB3E7C"/>
    <w:rsid w:val="00FB6950"/>
    <w:rsid w:val="00FC1209"/>
    <w:rsid w:val="00FC2063"/>
    <w:rsid w:val="00FC242D"/>
    <w:rsid w:val="00FD2E23"/>
    <w:rsid w:val="00FD3CF6"/>
    <w:rsid w:val="00FE3800"/>
    <w:rsid w:val="00FE5613"/>
    <w:rsid w:val="00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1FDD79"/>
  <w15:docId w15:val="{846F8FA2-14BB-4082-8E20-7A02BE7E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7A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B6F2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B6F2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B6F2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B6F2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B6F2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B6F22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B76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1B6F2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1B6F22"/>
    <w:pPr>
      <w:spacing w:after="220" w:line="240" w:lineRule="atLeast"/>
    </w:pPr>
  </w:style>
  <w:style w:type="paragraph" w:customStyle="1" w:styleId="HeaderBase">
    <w:name w:val="Header Base"/>
    <w:basedOn w:val="Normal"/>
    <w:rsid w:val="001B6F2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1B6F2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1B6F2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1B6F2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1B6F2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1B6F2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1B6F22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1B6F2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1B6F22"/>
    <w:pPr>
      <w:keepNext/>
    </w:pPr>
  </w:style>
  <w:style w:type="paragraph" w:customStyle="1" w:styleId="CityState">
    <w:name w:val="City/State"/>
    <w:basedOn w:val="BodyText"/>
    <w:next w:val="BodyText"/>
    <w:rsid w:val="001B6F22"/>
    <w:pPr>
      <w:keepNext/>
    </w:pPr>
  </w:style>
  <w:style w:type="paragraph" w:customStyle="1" w:styleId="Institution">
    <w:name w:val="Institution"/>
    <w:basedOn w:val="Normal"/>
    <w:next w:val="Achievement"/>
    <w:rsid w:val="001B6F2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1B6F2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1B6F22"/>
  </w:style>
  <w:style w:type="paragraph" w:styleId="Footer">
    <w:name w:val="footer"/>
    <w:basedOn w:val="HeaderBase"/>
    <w:rsid w:val="001B6F2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1B6F2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1B6F22"/>
    <w:rPr>
      <w:sz w:val="24"/>
    </w:rPr>
  </w:style>
  <w:style w:type="character" w:styleId="Emphasis">
    <w:name w:val="Emphasis"/>
    <w:qFormat/>
    <w:rsid w:val="001B6F2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B6F22"/>
    <w:pPr>
      <w:ind w:left="720"/>
    </w:pPr>
  </w:style>
  <w:style w:type="character" w:customStyle="1" w:styleId="Job">
    <w:name w:val="Job"/>
    <w:basedOn w:val="DefaultParagraphFont"/>
    <w:rsid w:val="001B6F22"/>
  </w:style>
  <w:style w:type="paragraph" w:customStyle="1" w:styleId="PersonalData">
    <w:name w:val="Personal Data"/>
    <w:basedOn w:val="BodyText"/>
    <w:rsid w:val="001B6F2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1B6F22"/>
    <w:pPr>
      <w:spacing w:before="60"/>
    </w:pPr>
  </w:style>
  <w:style w:type="paragraph" w:customStyle="1" w:styleId="NoTitle">
    <w:name w:val="No Title"/>
    <w:basedOn w:val="SectionTitle"/>
    <w:rsid w:val="001B6F22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1B6F22"/>
    <w:pPr>
      <w:spacing w:before="220"/>
      <w:ind w:left="245" w:hanging="245"/>
    </w:pPr>
  </w:style>
  <w:style w:type="paragraph" w:styleId="BodyTextIndent2">
    <w:name w:val="Body Text Indent 2"/>
    <w:basedOn w:val="Normal"/>
    <w:link w:val="BodyTextIndent2Char"/>
    <w:rsid w:val="00D20B8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20B8B"/>
    <w:rPr>
      <w:rFonts w:ascii="Garamond" w:hAnsi="Garamond"/>
      <w:sz w:val="22"/>
    </w:rPr>
  </w:style>
  <w:style w:type="character" w:customStyle="1" w:styleId="label-text1">
    <w:name w:val="label-text1"/>
    <w:basedOn w:val="DefaultParagraphFont"/>
    <w:rsid w:val="00D20B8B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121F5F"/>
    <w:pPr>
      <w:ind w:left="720"/>
      <w:contextualSpacing/>
    </w:pPr>
  </w:style>
  <w:style w:type="paragraph" w:styleId="NoSpacing">
    <w:name w:val="No Spacing"/>
    <w:uiPriority w:val="1"/>
    <w:qFormat/>
    <w:rsid w:val="00AE6991"/>
    <w:pPr>
      <w:jc w:val="both"/>
    </w:pPr>
    <w:rPr>
      <w:rFonts w:ascii="Garamond" w:hAnsi="Garamond"/>
      <w:sz w:val="22"/>
    </w:rPr>
  </w:style>
  <w:style w:type="character" w:styleId="LineNumber">
    <w:name w:val="line number"/>
    <w:basedOn w:val="DefaultParagraphFont"/>
    <w:rsid w:val="002A1E14"/>
  </w:style>
  <w:style w:type="paragraph" w:styleId="BalloonText">
    <w:name w:val="Balloon Text"/>
    <w:basedOn w:val="Normal"/>
    <w:link w:val="BalloonTextChar"/>
    <w:rsid w:val="00D97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7A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lastitem">
    <w:name w:val="Bulleted list last item"/>
    <w:basedOn w:val="Normal"/>
    <w:rsid w:val="00B05A9E"/>
    <w:pPr>
      <w:numPr>
        <w:numId w:val="5"/>
      </w:numPr>
      <w:spacing w:before="20" w:after="120"/>
      <w:jc w:val="left"/>
    </w:pPr>
    <w:rPr>
      <w:sz w:val="20"/>
    </w:rPr>
  </w:style>
  <w:style w:type="numbering" w:customStyle="1" w:styleId="Bulletedlist">
    <w:name w:val="Bulleted list"/>
    <w:basedOn w:val="NoList"/>
    <w:rsid w:val="00B05A9E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6B769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ListBullet">
    <w:name w:val="List Bullet"/>
    <w:basedOn w:val="Normal"/>
    <w:rsid w:val="00AE7387"/>
    <w:pPr>
      <w:numPr>
        <w:numId w:val="7"/>
      </w:numPr>
      <w:tabs>
        <w:tab w:val="clear" w:pos="360"/>
        <w:tab w:val="left" w:pos="270"/>
      </w:tabs>
      <w:spacing w:line="300" w:lineRule="auto"/>
      <w:ind w:left="288" w:hanging="288"/>
      <w:contextualSpacing/>
      <w:jc w:val="left"/>
    </w:pPr>
    <w:rPr>
      <w:rFonts w:asciiTheme="minorHAnsi" w:eastAsiaTheme="minorHAnsi" w:hAnsiTheme="minorHAnsi" w:cstheme="minorBidi"/>
      <w:sz w:val="20"/>
      <w:szCs w:val="22"/>
    </w:rPr>
  </w:style>
  <w:style w:type="character" w:styleId="CommentReference">
    <w:name w:val="annotation reference"/>
    <w:basedOn w:val="DefaultParagraphFont"/>
    <w:semiHidden/>
    <w:unhideWhenUsed/>
    <w:rsid w:val="006A64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A64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429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6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429"/>
    <w:rPr>
      <w:rFonts w:ascii="Garamond" w:hAnsi="Garamond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2723"/>
    <w:rPr>
      <w:rFonts w:ascii="Garamond" w:hAnsi="Garamond"/>
      <w:sz w:val="22"/>
    </w:rPr>
  </w:style>
  <w:style w:type="numbering" w:customStyle="1" w:styleId="CurrentList1">
    <w:name w:val="Current List1"/>
    <w:uiPriority w:val="99"/>
    <w:rsid w:val="00FE5B92"/>
    <w:pPr>
      <w:numPr>
        <w:numId w:val="17"/>
      </w:numPr>
    </w:pPr>
  </w:style>
  <w:style w:type="character" w:styleId="Hyperlink">
    <w:name w:val="Hyperlink"/>
    <w:basedOn w:val="DefaultParagraphFont"/>
    <w:rsid w:val="007339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9A8F-CF2B-4310-982C-0391F81E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138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AT&amp;T</Company>
  <LinksUpToDate>false</LinksUpToDate>
  <CharactersWithSpaces>4083</CharactersWithSpaces>
  <SharedDoc>false</SharedDoc>
  <HLinks>
    <vt:vector size="6" baseType="variant">
      <vt:variant>
        <vt:i4>6684791</vt:i4>
      </vt:variant>
      <vt:variant>
        <vt:i4>-1</vt:i4>
      </vt:variant>
      <vt:variant>
        <vt:i4>1030</vt:i4>
      </vt:variant>
      <vt:variant>
        <vt:i4>1</vt:i4>
      </vt:variant>
      <vt:variant>
        <vt:lpwstr>http://www.fscp.org/upload/pictures/ATT%20logo%202.jpg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Ryan Drake Anderson</dc:creator>
  <cp:keywords/>
  <dc:description/>
  <cp:lastModifiedBy>Michael Costantini</cp:lastModifiedBy>
  <cp:revision>45</cp:revision>
  <cp:lastPrinted>2014-05-28T15:21:00Z</cp:lastPrinted>
  <dcterms:created xsi:type="dcterms:W3CDTF">2022-02-03T17:21:00Z</dcterms:created>
  <dcterms:modified xsi:type="dcterms:W3CDTF">2022-07-17T19:13:00Z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